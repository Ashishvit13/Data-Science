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52A581" w14:textId="77777777" w:rsidR="00923869" w:rsidRDefault="00923869" w:rsidP="00923869">
      <w:pPr>
        <w:pStyle w:val="H1-Topic"/>
        <w:rPr>
          <w:rStyle w:val="normaltextrun"/>
        </w:rPr>
      </w:pPr>
      <w:r>
        <w:rPr>
          <w:rStyle w:val="normaltextrun"/>
        </w:rPr>
        <w:t>Chapter 1: Data Exploration and Cleaning</w:t>
      </w:r>
    </w:p>
    <w:p w14:paraId="3AA432CF" w14:textId="41745F6F" w:rsidR="00923869" w:rsidRDefault="00923869" w:rsidP="00923869">
      <w:pPr>
        <w:pStyle w:val="H2-General"/>
        <w:rPr>
          <w:ins w:id="0" w:author="Stephen Klosterman" w:date="2020-10-24T16:49:00Z"/>
          <w:rStyle w:val="normaltextrun"/>
        </w:rPr>
      </w:pPr>
      <w:r>
        <w:t xml:space="preserve">Activity 1: </w:t>
      </w:r>
      <w:r>
        <w:rPr>
          <w:rStyle w:val="normaltextrun"/>
        </w:rPr>
        <w:t>Exploring Remaining Financial Features in the Dataset</w:t>
      </w:r>
    </w:p>
    <w:p w14:paraId="027F5948" w14:textId="77777777" w:rsidR="00791CA5" w:rsidRDefault="00791CA5" w:rsidP="00791CA5">
      <w:pPr>
        <w:pStyle w:val="P-Regular"/>
        <w:rPr>
          <w:ins w:id="1" w:author="Stephen Klosterman" w:date="2020-10-24T16:49:00Z"/>
        </w:rPr>
      </w:pPr>
      <w:ins w:id="2" w:author="Stephen Klosterman" w:date="2020-10-24T16:49:00Z">
        <w:r>
          <w:t>Before beginning, set up your environment and load in the cleaned data set as follows:</w:t>
        </w:r>
      </w:ins>
    </w:p>
    <w:p w14:paraId="6A90D447" w14:textId="77777777" w:rsidR="00791CA5" w:rsidRDefault="00791CA5" w:rsidP="00791CA5">
      <w:pPr>
        <w:pStyle w:val="P-Source"/>
        <w:rPr>
          <w:ins w:id="3" w:author="Stephen Klosterman" w:date="2020-10-24T16:49:00Z"/>
        </w:rPr>
      </w:pPr>
      <w:commentRangeStart w:id="4"/>
      <w:ins w:id="5" w:author="Stephen Klosterman" w:date="2020-10-24T16:49:00Z">
        <w:r>
          <w:t>import pandas as pd</w:t>
        </w:r>
      </w:ins>
    </w:p>
    <w:p w14:paraId="512C9FAE" w14:textId="77777777" w:rsidR="00791CA5" w:rsidRDefault="00791CA5" w:rsidP="00791CA5">
      <w:pPr>
        <w:pStyle w:val="P-Source"/>
        <w:rPr>
          <w:ins w:id="6" w:author="Stephen Klosterman" w:date="2020-10-24T16:49:00Z"/>
        </w:rPr>
      </w:pPr>
      <w:ins w:id="7" w:author="Stephen Klosterman" w:date="2020-10-24T16:49:00Z">
        <w:r>
          <w:t>import matplotlib.pyplot as plt #import plotting package</w:t>
        </w:r>
      </w:ins>
    </w:p>
    <w:p w14:paraId="37F6B8AB" w14:textId="77777777" w:rsidR="00791CA5" w:rsidRDefault="00791CA5" w:rsidP="00791CA5">
      <w:pPr>
        <w:pStyle w:val="P-Source"/>
        <w:rPr>
          <w:ins w:id="8" w:author="Stephen Klosterman" w:date="2020-10-24T16:49:00Z"/>
        </w:rPr>
      </w:pPr>
      <w:ins w:id="9" w:author="Stephen Klosterman" w:date="2020-10-24T16:49:00Z">
        <w:r>
          <w:t>#render plotting automatically</w:t>
        </w:r>
      </w:ins>
    </w:p>
    <w:p w14:paraId="0F174586" w14:textId="77777777" w:rsidR="00791CA5" w:rsidRDefault="00791CA5" w:rsidP="00791CA5">
      <w:pPr>
        <w:pStyle w:val="P-Source"/>
        <w:rPr>
          <w:ins w:id="10" w:author="Stephen Klosterman" w:date="2020-10-24T16:49:00Z"/>
        </w:rPr>
      </w:pPr>
      <w:ins w:id="11" w:author="Stephen Klosterman" w:date="2020-10-24T16:49:00Z">
        <w:r>
          <w:t>%matplotlib inline</w:t>
        </w:r>
      </w:ins>
    </w:p>
    <w:p w14:paraId="0AD2F183" w14:textId="77777777" w:rsidR="00791CA5" w:rsidRDefault="00791CA5" w:rsidP="00791CA5">
      <w:pPr>
        <w:pStyle w:val="P-Source"/>
        <w:rPr>
          <w:ins w:id="12" w:author="Stephen Klosterman" w:date="2020-10-24T16:49:00Z"/>
        </w:rPr>
      </w:pPr>
      <w:ins w:id="13" w:author="Stephen Klosterman" w:date="2020-10-24T16:49:00Z">
        <w:r>
          <w:t>import matplotlib as mpl #additional plotting functionality</w:t>
        </w:r>
      </w:ins>
    </w:p>
    <w:p w14:paraId="5987DB2C" w14:textId="77777777" w:rsidR="00791CA5" w:rsidRDefault="00791CA5" w:rsidP="00791CA5">
      <w:pPr>
        <w:pStyle w:val="P-Source"/>
        <w:rPr>
          <w:ins w:id="14" w:author="Stephen Klosterman" w:date="2020-10-24T16:49:00Z"/>
        </w:rPr>
      </w:pPr>
      <w:ins w:id="15" w:author="Stephen Klosterman" w:date="2020-10-24T16:49:00Z">
        <w:r>
          <w:t>mpl.rcParams['figure.dpi'] = 400 #high resolution figures</w:t>
        </w:r>
      </w:ins>
    </w:p>
    <w:p w14:paraId="4BF003BF" w14:textId="77777777" w:rsidR="00791CA5" w:rsidRDefault="00791CA5" w:rsidP="00791CA5">
      <w:pPr>
        <w:pStyle w:val="P-Source"/>
        <w:rPr>
          <w:ins w:id="16" w:author="Stephen Klosterman" w:date="2020-10-24T16:49:00Z"/>
        </w:rPr>
      </w:pPr>
      <w:ins w:id="17" w:author="Stephen Klosterman" w:date="2020-10-24T16:49:00Z">
        <w:r>
          <w:t>mpl.rcParams['font.size'] = 4 #font size for figures</w:t>
        </w:r>
      </w:ins>
    </w:p>
    <w:p w14:paraId="51CC8B48" w14:textId="77777777" w:rsidR="00791CA5" w:rsidRDefault="00791CA5" w:rsidP="00791CA5">
      <w:pPr>
        <w:pStyle w:val="P-Source"/>
        <w:rPr>
          <w:ins w:id="18" w:author="Stephen Klosterman" w:date="2020-10-24T16:49:00Z"/>
        </w:rPr>
      </w:pPr>
      <w:ins w:id="19" w:author="Stephen Klosterman" w:date="2020-10-24T16:49:00Z">
        <w:r>
          <w:t>from scipy import stats</w:t>
        </w:r>
      </w:ins>
    </w:p>
    <w:p w14:paraId="2F081B47" w14:textId="77777777" w:rsidR="00791CA5" w:rsidRDefault="00791CA5" w:rsidP="00791CA5">
      <w:pPr>
        <w:pStyle w:val="P-Source"/>
        <w:rPr>
          <w:ins w:id="20" w:author="Stephen Klosterman" w:date="2020-10-24T16:49:00Z"/>
        </w:rPr>
      </w:pPr>
      <w:ins w:id="21" w:author="Stephen Klosterman" w:date="2020-10-24T16:49:00Z">
        <w:r>
          <w:t>import numpy as np</w:t>
        </w:r>
      </w:ins>
    </w:p>
    <w:p w14:paraId="650B4FA1" w14:textId="77777777" w:rsidR="00791CA5" w:rsidRPr="000635F5" w:rsidRDefault="00791CA5" w:rsidP="00791CA5">
      <w:pPr>
        <w:pStyle w:val="P-Source"/>
        <w:rPr>
          <w:ins w:id="22" w:author="Stephen Klosterman" w:date="2020-10-24T16:49:00Z"/>
        </w:rPr>
      </w:pPr>
      <w:ins w:id="23" w:author="Stephen Klosterman" w:date="2020-10-24T16:49:00Z">
        <w:r w:rsidRPr="000635F5">
          <w:t>df = pd.read_csv('../Data/Chapter_1_cleaned_data.csv')</w:t>
        </w:r>
      </w:ins>
      <w:commentRangeEnd w:id="4"/>
      <w:r w:rsidR="005D4AA2">
        <w:rPr>
          <w:rStyle w:val="CommentReference"/>
          <w:rFonts w:cs="Arial"/>
        </w:rPr>
        <w:commentReference w:id="4"/>
      </w:r>
    </w:p>
    <w:p w14:paraId="287DF07B" w14:textId="77777777" w:rsidR="00791CA5" w:rsidRPr="00791CA5" w:rsidRDefault="00791CA5">
      <w:pPr>
        <w:pStyle w:val="P-Regular"/>
        <w:rPr>
          <w:rPrChange w:id="24" w:author="Stephen Klosterman" w:date="2020-10-24T16:49:00Z">
            <w:rPr>
              <w:rStyle w:val="normaltextrun"/>
              <w:rFonts w:ascii="Courier" w:hAnsi="Courier" w:cs="Consolas"/>
              <w:b w:val="0"/>
              <w:sz w:val="22"/>
              <w:szCs w:val="21"/>
            </w:rPr>
          </w:rPrChange>
        </w:rPr>
        <w:pPrChange w:id="25" w:author="Stephen Klosterman" w:date="2020-10-24T16:49:00Z">
          <w:pPr>
            <w:pStyle w:val="H2-General"/>
          </w:pPr>
        </w:pPrChange>
      </w:pPr>
    </w:p>
    <w:p w14:paraId="483E0D16" w14:textId="77777777" w:rsidR="00923869" w:rsidRDefault="00923869" w:rsidP="00923869">
      <w:pPr>
        <w:pStyle w:val="L-Numbers"/>
      </w:pPr>
      <w:r>
        <w:t xml:space="preserve">Create lists of feature names for the remaining financial features. </w:t>
      </w:r>
    </w:p>
    <w:p w14:paraId="0F88CF53" w14:textId="77777777" w:rsidR="00923869" w:rsidRDefault="00923869" w:rsidP="00923869">
      <w:pPr>
        <w:pStyle w:val="L-Regular"/>
      </w:pPr>
      <w:r>
        <w:t>These fall into two groups, so we will make lists of feature names as before, to facilitate analyzing them together. You can do this with the following code:</w:t>
      </w:r>
    </w:p>
    <w:p w14:paraId="0E865DD3" w14:textId="77777777" w:rsidR="00923869" w:rsidRDefault="00923869" w:rsidP="00923869">
      <w:pPr>
        <w:pStyle w:val="L-Source"/>
      </w:pPr>
      <w:commentRangeStart w:id="26"/>
      <w:r>
        <w:t>bill_feats = ['BILL_AMT1', 'BILL_AMT2', 'BILL_AMT3', 'BILL_AMT4', 'BILL_AMT5', 'BILL_AMT6']</w:t>
      </w:r>
    </w:p>
    <w:p w14:paraId="53CA23BE" w14:textId="77777777" w:rsidR="00923869" w:rsidRDefault="00923869" w:rsidP="00923869">
      <w:pPr>
        <w:pStyle w:val="L-Source"/>
      </w:pPr>
      <w:r>
        <w:t>pay_amt_feats = ['PAY_AMT1', 'PAY_AMT2', 'PAY_AMT3', 'PAY_AMT4', 'PAY_AMT5', 'PAY_AMT6']</w:t>
      </w:r>
      <w:commentRangeEnd w:id="26"/>
      <w:r w:rsidR="005D4AA2">
        <w:rPr>
          <w:rStyle w:val="CommentReference"/>
          <w:rFonts w:cs="Arial"/>
        </w:rPr>
        <w:commentReference w:id="26"/>
      </w:r>
    </w:p>
    <w:p w14:paraId="0CCA23CB" w14:textId="77777777" w:rsidR="00923869" w:rsidRDefault="00923869" w:rsidP="00923869">
      <w:pPr>
        <w:pStyle w:val="L-Numbers"/>
      </w:pPr>
      <w:r>
        <w:t xml:space="preserve">Use </w:t>
      </w:r>
      <w:r>
        <w:rPr>
          <w:rStyle w:val="P-Code"/>
        </w:rPr>
        <w:t>.describe()</w:t>
      </w:r>
      <w:r>
        <w:t xml:space="preserve"> to examine statistical summaries of the bill amount features. Reflect on what you see. Does it make sense?</w:t>
      </w:r>
    </w:p>
    <w:p w14:paraId="41CBC836" w14:textId="77777777" w:rsidR="00923869" w:rsidRDefault="00923869" w:rsidP="00923869">
      <w:pPr>
        <w:pStyle w:val="L-Regular"/>
      </w:pPr>
      <w:r>
        <w:t>Use the following code to view the summary:</w:t>
      </w:r>
    </w:p>
    <w:p w14:paraId="41CC9290" w14:textId="77777777" w:rsidR="00923869" w:rsidRDefault="00923869" w:rsidP="00923869">
      <w:pPr>
        <w:pStyle w:val="L-Source"/>
      </w:pPr>
      <w:commentRangeStart w:id="27"/>
      <w:r>
        <w:t>df[bill_feats].describe()</w:t>
      </w:r>
      <w:commentRangeEnd w:id="27"/>
      <w:r w:rsidR="005D4AA2">
        <w:rPr>
          <w:rStyle w:val="CommentReference"/>
          <w:rFonts w:cs="Arial"/>
        </w:rPr>
        <w:commentReference w:id="27"/>
      </w:r>
    </w:p>
    <w:p w14:paraId="601F7B12" w14:textId="77777777" w:rsidR="00923869" w:rsidRDefault="00923869" w:rsidP="00923869">
      <w:pPr>
        <w:pStyle w:val="L-Regular"/>
      </w:pPr>
      <w:r>
        <w:t>The output should appear as follows:</w:t>
      </w:r>
    </w:p>
    <w:p w14:paraId="32C15CCC" w14:textId="1F79F043" w:rsidR="00923869" w:rsidRDefault="00923869" w:rsidP="00923869">
      <w:pPr>
        <w:pStyle w:val="L-Regular"/>
      </w:pPr>
      <w:r>
        <w:rPr>
          <w:noProof/>
        </w:rPr>
        <w:drawing>
          <wp:inline distT="0" distB="0" distL="0" distR="0" wp14:anchorId="1E754CD1" wp14:editId="3EC6B128">
            <wp:extent cx="5455920" cy="1973580"/>
            <wp:effectExtent l="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6182"/>
                    <a:stretch/>
                  </pic:blipFill>
                  <pic:spPr bwMode="auto">
                    <a:xfrm>
                      <a:off x="0" y="0"/>
                      <a:ext cx="545592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3F11D03B" w14:textId="77777777" w:rsidR="00923869" w:rsidRDefault="00923869" w:rsidP="00923869">
      <w:pPr>
        <w:pStyle w:val="IMG-Caption"/>
      </w:pPr>
      <w:r>
        <w:t>Figure 6.41: Statistical description of bill amounts for the past 6 months</w:t>
      </w:r>
    </w:p>
    <w:p w14:paraId="296E4445" w14:textId="77777777" w:rsidR="00923869" w:rsidRDefault="00923869" w:rsidP="00923869">
      <w:pPr>
        <w:pStyle w:val="L-Regular"/>
      </w:pPr>
      <w:r>
        <w:lastRenderedPageBreak/>
        <w:t>We see that the average monthly bill is roughly 40,000 to 50,000 NT dollars. The reader is encouraged to examine the conversion rate to their local currency. For example, 1 US dollar ~= 30 NT dollars. Do the conversion and ask yourself, is this a reasonable monthly payment? We should also confirm this with the client, but it seems reasonable.</w:t>
      </w:r>
    </w:p>
    <w:p w14:paraId="063DE6EF" w14:textId="77777777" w:rsidR="00923869" w:rsidRDefault="00923869" w:rsidP="00923869">
      <w:pPr>
        <w:pStyle w:val="L-Regular"/>
      </w:pPr>
      <w:r>
        <w:t>We also notice there are some negative bill amounts. This seems reasonable because of possible overpayment of the previous months' bill, perhaps in anticipation of a purchase that would show up on the current months' bill. A scenario like this would leave that account with a negative balance, in the sense of a credit to the account holder.</w:t>
      </w:r>
    </w:p>
    <w:p w14:paraId="0FD10677" w14:textId="77777777" w:rsidR="00923869" w:rsidRDefault="00923869" w:rsidP="00923869">
      <w:pPr>
        <w:pStyle w:val="L-Numbers"/>
      </w:pPr>
      <w:r>
        <w:t>Visualize the bill amount features using a 2 by 3 grid of histogram plots using the following code:</w:t>
      </w:r>
    </w:p>
    <w:p w14:paraId="60F1BA14" w14:textId="77777777" w:rsidR="00923869" w:rsidRDefault="00923869" w:rsidP="00923869">
      <w:pPr>
        <w:pStyle w:val="L-Source"/>
      </w:pPr>
      <w:commentRangeStart w:id="28"/>
      <w:r>
        <w:t>df[bill_feats].hist(bins=20, layout=(2,3))</w:t>
      </w:r>
      <w:commentRangeEnd w:id="28"/>
      <w:r w:rsidR="005D4AA2">
        <w:rPr>
          <w:rStyle w:val="CommentReference"/>
          <w:rFonts w:cs="Arial"/>
        </w:rPr>
        <w:commentReference w:id="28"/>
      </w:r>
    </w:p>
    <w:p w14:paraId="347C699B" w14:textId="77777777" w:rsidR="00923869" w:rsidRDefault="00923869" w:rsidP="00923869">
      <w:pPr>
        <w:pStyle w:val="L-Regular"/>
      </w:pPr>
      <w:r>
        <w:t>The graph should look like this:</w:t>
      </w:r>
    </w:p>
    <w:p w14:paraId="23EC3F12" w14:textId="2590CBFC" w:rsidR="00923869" w:rsidRDefault="00923869" w:rsidP="00923869">
      <w:pPr>
        <w:pStyle w:val="P-Regular"/>
      </w:pPr>
      <w:r>
        <w:rPr>
          <w:noProof/>
        </w:rPr>
        <w:drawing>
          <wp:inline distT="0" distB="0" distL="0" distR="0" wp14:anchorId="15109D49" wp14:editId="7CD2298C">
            <wp:extent cx="5448300" cy="36880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688080"/>
                    </a:xfrm>
                    <a:prstGeom prst="rect">
                      <a:avLst/>
                    </a:prstGeom>
                    <a:noFill/>
                    <a:ln>
                      <a:noFill/>
                    </a:ln>
                  </pic:spPr>
                </pic:pic>
              </a:graphicData>
            </a:graphic>
          </wp:inline>
        </w:drawing>
      </w:r>
    </w:p>
    <w:p w14:paraId="393C4E43" w14:textId="77777777" w:rsidR="00923869" w:rsidRDefault="00923869" w:rsidP="00923869">
      <w:pPr>
        <w:pStyle w:val="IMG-Caption"/>
      </w:pPr>
      <w:r>
        <w:t>Figure 6.42: Histograms of bill amounts</w:t>
      </w:r>
    </w:p>
    <w:p w14:paraId="59932712" w14:textId="33F44DB5" w:rsidR="00923869" w:rsidRDefault="00923869" w:rsidP="00923869">
      <w:pPr>
        <w:pStyle w:val="L-Regular"/>
      </w:pPr>
      <w:r>
        <w:t xml:space="preserve">The histogram plots in </w:t>
      </w:r>
      <w:r>
        <w:rPr>
          <w:rStyle w:val="P-Italics"/>
        </w:rPr>
        <w:t>Figure 6.42</w:t>
      </w:r>
      <w:r>
        <w:t xml:space="preserve"> make sense in several respects. Most accounts have relatively small bills. There is a steady decrease in the number of accounts as the amount of the bill increases. It also appears that the distribution of </w:t>
      </w:r>
      <w:del w:id="29" w:author="Stephen Klosterman" w:date="2020-10-24T16:53:00Z">
        <w:r w:rsidDel="00937369">
          <w:delText xml:space="preserve">payments </w:delText>
        </w:r>
      </w:del>
      <w:ins w:id="30" w:author="Stephen Klosterman" w:date="2020-10-24T16:53:00Z">
        <w:r w:rsidR="00937369">
          <w:t xml:space="preserve">billed amounts </w:t>
        </w:r>
      </w:ins>
      <w:r>
        <w:t>is roughly similar month-to-month, so we don't notice any data inconsistency issues as we did with the payment status features. This feature appears to pass our data quality inspection. Now, we move on to the final set of features.</w:t>
      </w:r>
    </w:p>
    <w:p w14:paraId="7D4EC95C" w14:textId="77777777" w:rsidR="00923869" w:rsidRDefault="00923869" w:rsidP="00923869">
      <w:pPr>
        <w:pStyle w:val="L-Numbers"/>
      </w:pPr>
      <w:r>
        <w:t xml:space="preserve">Use the </w:t>
      </w:r>
      <w:r>
        <w:rPr>
          <w:rStyle w:val="P-Code"/>
        </w:rPr>
        <w:t>.describe()</w:t>
      </w:r>
      <w:r>
        <w:t xml:space="preserve"> method to obtain a summary of the payment amount features using the following code: </w:t>
      </w:r>
    </w:p>
    <w:p w14:paraId="528FB6DF" w14:textId="77777777" w:rsidR="00923869" w:rsidRDefault="00923869" w:rsidP="00923869">
      <w:pPr>
        <w:pStyle w:val="L-Source"/>
      </w:pPr>
      <w:commentRangeStart w:id="31"/>
      <w:r>
        <w:lastRenderedPageBreak/>
        <w:t>df[pay_amt_feats].describe()</w:t>
      </w:r>
      <w:commentRangeEnd w:id="31"/>
      <w:r w:rsidR="005D4AA2">
        <w:rPr>
          <w:rStyle w:val="CommentReference"/>
          <w:rFonts w:cs="Arial"/>
        </w:rPr>
        <w:commentReference w:id="31"/>
      </w:r>
    </w:p>
    <w:p w14:paraId="6E676AF1" w14:textId="77777777" w:rsidR="00923869" w:rsidRDefault="00923869" w:rsidP="00923869">
      <w:pPr>
        <w:pStyle w:val="L-Regular"/>
      </w:pPr>
      <w:r>
        <w:t>The output should appear thus:</w:t>
      </w:r>
    </w:p>
    <w:p w14:paraId="107E88E7" w14:textId="2AD6469B" w:rsidR="00923869" w:rsidRDefault="00923869" w:rsidP="00923869">
      <w:pPr>
        <w:pStyle w:val="L-Regular"/>
      </w:pPr>
      <w:r>
        <w:rPr>
          <w:noProof/>
        </w:rPr>
        <w:drawing>
          <wp:inline distT="0" distB="0" distL="0" distR="0" wp14:anchorId="396EA534" wp14:editId="10713725">
            <wp:extent cx="5463540" cy="2164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6224"/>
                    <a:stretch/>
                  </pic:blipFill>
                  <pic:spPr bwMode="auto">
                    <a:xfrm>
                      <a:off x="0" y="0"/>
                      <a:ext cx="546354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6156C861" w14:textId="77777777" w:rsidR="00923869" w:rsidRDefault="00923869" w:rsidP="00923869">
      <w:pPr>
        <w:pStyle w:val="IMG-Caption"/>
      </w:pPr>
      <w:r>
        <w:t>Figure 6.43: Statistical description of bill payment amounts for the past 6 months</w:t>
      </w:r>
    </w:p>
    <w:p w14:paraId="59520F7F" w14:textId="77777777" w:rsidR="00923869" w:rsidRDefault="00923869" w:rsidP="00923869">
      <w:pPr>
        <w:pStyle w:val="L-Regular"/>
      </w:pPr>
      <w:r>
        <w:t xml:space="preserve">The average payment amounts are about an order of magnitude (power of 10) lower than the average bill amounts we summarized earlier in the Activity. This means that the "average case" is an account that is not paying off its entire balance from month to month. This makes sense in light of our exploration of the </w:t>
      </w:r>
      <w:r>
        <w:rPr>
          <w:rStyle w:val="P-Code"/>
        </w:rPr>
        <w:t>PAY_1</w:t>
      </w:r>
      <w:r>
        <w:t xml:space="preserve"> feature, for which the most prevalent value was 0 (account made at least the minimum payment but did not pay off the whole balance). There are no negative payments, which also seems right.</w:t>
      </w:r>
    </w:p>
    <w:p w14:paraId="3C29684F" w14:textId="77777777" w:rsidR="00923869" w:rsidRDefault="00923869" w:rsidP="00923869">
      <w:pPr>
        <w:pStyle w:val="L-Numbers"/>
      </w:pPr>
      <w:r>
        <w:t xml:space="preserve">Plot a histogram of the bill payment features similar to the bill amount features, but also apply some rotation to the </w:t>
      </w:r>
      <w:r>
        <w:rPr>
          <w:rStyle w:val="P-Italics"/>
        </w:rPr>
        <w:t>x-axis</w:t>
      </w:r>
      <w:r>
        <w:t xml:space="preserve"> labels with the </w:t>
      </w:r>
      <w:r>
        <w:rPr>
          <w:rStyle w:val="P-Code"/>
        </w:rPr>
        <w:t>xrot</w:t>
      </w:r>
      <w:r>
        <w:t xml:space="preserve"> keyword argument so that they don't overlap. Use the </w:t>
      </w:r>
      <w:r>
        <w:rPr>
          <w:rStyle w:val="P-Code"/>
        </w:rPr>
        <w:t>xrot=&lt;angle&gt;</w:t>
      </w:r>
      <w:r>
        <w:t xml:space="preserve"> keyword argument to rotate </w:t>
      </w:r>
      <w:r>
        <w:rPr>
          <w:rStyle w:val="P-Italics"/>
        </w:rPr>
        <w:t>x-axis</w:t>
      </w:r>
      <w:r>
        <w:t xml:space="preserve"> labels by a given angle in degrees using the following code:</w:t>
      </w:r>
    </w:p>
    <w:p w14:paraId="1B936B21" w14:textId="77777777" w:rsidR="00923869" w:rsidRDefault="00923869" w:rsidP="00923869">
      <w:pPr>
        <w:pStyle w:val="L-Source"/>
      </w:pPr>
      <w:commentRangeStart w:id="32"/>
      <w:r>
        <w:t>df[pay_amt_feats].hist(layout=(2,3), xrot=30)</w:t>
      </w:r>
      <w:commentRangeEnd w:id="32"/>
      <w:r w:rsidR="005D4AA2">
        <w:rPr>
          <w:rStyle w:val="CommentReference"/>
          <w:rFonts w:cs="Arial"/>
        </w:rPr>
        <w:commentReference w:id="32"/>
      </w:r>
    </w:p>
    <w:p w14:paraId="01818EF5" w14:textId="77777777" w:rsidR="00923869" w:rsidRDefault="00923869" w:rsidP="00923869">
      <w:pPr>
        <w:pStyle w:val="L-Regular"/>
      </w:pPr>
      <w:r>
        <w:t>In our case, we found that 30 degrees of rotation worked well. The plot should look like this:</w:t>
      </w:r>
    </w:p>
    <w:p w14:paraId="625608CB" w14:textId="1D2B844C" w:rsidR="00923869" w:rsidRDefault="00923869" w:rsidP="00923869">
      <w:pPr>
        <w:pStyle w:val="L-Regular"/>
      </w:pPr>
      <w:r>
        <w:rPr>
          <w:noProof/>
        </w:rPr>
        <w:lastRenderedPageBreak/>
        <w:drawing>
          <wp:inline distT="0" distB="0" distL="0" distR="0" wp14:anchorId="64C491C2" wp14:editId="6EFA8E21">
            <wp:extent cx="5257800" cy="3665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665220"/>
                    </a:xfrm>
                    <a:prstGeom prst="rect">
                      <a:avLst/>
                    </a:prstGeom>
                    <a:noFill/>
                    <a:ln>
                      <a:noFill/>
                    </a:ln>
                  </pic:spPr>
                </pic:pic>
              </a:graphicData>
            </a:graphic>
          </wp:inline>
        </w:drawing>
      </w:r>
    </w:p>
    <w:p w14:paraId="199C5201" w14:textId="77777777" w:rsidR="00923869" w:rsidRDefault="00923869" w:rsidP="00923869">
      <w:pPr>
        <w:pStyle w:val="IMG-Caption"/>
      </w:pPr>
      <w:r>
        <w:t>Figure 6.44: Histograms of raw payment amount data</w:t>
      </w:r>
    </w:p>
    <w:p w14:paraId="1D02B1C7" w14:textId="3BD68F6E" w:rsidR="00923869" w:rsidRDefault="00923869" w:rsidP="00923869">
      <w:pPr>
        <w:pStyle w:val="L-Regular"/>
      </w:pPr>
      <w:r>
        <w:t>A quick glance at this figure indicates that this is not a very informative graphic; there is only one bin in most of the histograms that is of any noticeable height. This is not an effective way to visualize th</w:t>
      </w:r>
      <w:del w:id="33" w:author="Stephen Klosterman" w:date="2020-10-24T16:57:00Z">
        <w:r w:rsidDel="00937369">
          <w:delText>i</w:delText>
        </w:r>
      </w:del>
      <w:ins w:id="34" w:author="Stephen Klosterman" w:date="2020-10-24T16:57:00Z">
        <w:r w:rsidR="00937369">
          <w:t>e</w:t>
        </w:r>
      </w:ins>
      <w:r>
        <w:t>s</w:t>
      </w:r>
      <w:ins w:id="35" w:author="Stephen Klosterman" w:date="2020-10-24T16:57:00Z">
        <w:r w:rsidR="00937369">
          <w:t>e</w:t>
        </w:r>
      </w:ins>
      <w:r>
        <w:t xml:space="preserve"> data. It appears that the monthly payment amounts are mainly in a bin that includes 0. How many are in fact 0?</w:t>
      </w:r>
    </w:p>
    <w:p w14:paraId="0B6AE8BA" w14:textId="77777777" w:rsidR="00923869" w:rsidRDefault="00923869" w:rsidP="00923869">
      <w:pPr>
        <w:pStyle w:val="L-Numbers"/>
      </w:pPr>
      <w:r>
        <w:t>Use a Boolean mask to see how many of the payment amount data are exactly equal to 0 using the following code: Do this with the following code:</w:t>
      </w:r>
    </w:p>
    <w:p w14:paraId="1F6EDB59" w14:textId="77777777" w:rsidR="00923869" w:rsidRDefault="00923869" w:rsidP="00923869">
      <w:pPr>
        <w:pStyle w:val="L-Source"/>
      </w:pPr>
      <w:commentRangeStart w:id="36"/>
      <w:r>
        <w:t>pay_zero_mask = df[pay_amt_feats] == 0</w:t>
      </w:r>
    </w:p>
    <w:p w14:paraId="7AE1AC83" w14:textId="77777777" w:rsidR="00923869" w:rsidRDefault="00923869" w:rsidP="00923869">
      <w:pPr>
        <w:pStyle w:val="L-Source"/>
      </w:pPr>
      <w:r>
        <w:t>pay_zero_mask.sum()</w:t>
      </w:r>
      <w:commentRangeEnd w:id="36"/>
      <w:r w:rsidR="005D4AA2">
        <w:rPr>
          <w:rStyle w:val="CommentReference"/>
          <w:rFonts w:cs="Arial"/>
        </w:rPr>
        <w:commentReference w:id="36"/>
      </w:r>
    </w:p>
    <w:p w14:paraId="3EA40CDC" w14:textId="77777777" w:rsidR="00923869" w:rsidRDefault="00923869" w:rsidP="00923869">
      <w:pPr>
        <w:pStyle w:val="L-Regular"/>
      </w:pPr>
      <w:r>
        <w:t>The output should look like this:</w:t>
      </w:r>
    </w:p>
    <w:p w14:paraId="368E23B9" w14:textId="18BEE25F" w:rsidR="00923869" w:rsidRDefault="00923869" w:rsidP="00923869">
      <w:pPr>
        <w:pStyle w:val="L-Regular"/>
      </w:pPr>
      <w:r>
        <w:rPr>
          <w:noProof/>
        </w:rPr>
        <w:drawing>
          <wp:inline distT="0" distB="0" distL="0" distR="0" wp14:anchorId="64189F75" wp14:editId="06D18EB4">
            <wp:extent cx="3230880" cy="1176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39713"/>
                    <a:stretch/>
                  </pic:blipFill>
                  <pic:spPr bwMode="auto">
                    <a:xfrm>
                      <a:off x="0" y="0"/>
                      <a:ext cx="3230880" cy="1176020"/>
                    </a:xfrm>
                    <a:prstGeom prst="rect">
                      <a:avLst/>
                    </a:prstGeom>
                    <a:noFill/>
                    <a:ln>
                      <a:noFill/>
                    </a:ln>
                    <a:extLst>
                      <a:ext uri="{53640926-AAD7-44D8-BBD7-CCE9431645EC}">
                        <a14:shadowObscured xmlns:a14="http://schemas.microsoft.com/office/drawing/2010/main"/>
                      </a:ext>
                    </a:extLst>
                  </pic:spPr>
                </pic:pic>
              </a:graphicData>
            </a:graphic>
          </wp:inline>
        </w:drawing>
      </w:r>
    </w:p>
    <w:p w14:paraId="05FD34D8" w14:textId="77777777" w:rsidR="00923869" w:rsidRDefault="00923869" w:rsidP="00923869">
      <w:pPr>
        <w:pStyle w:val="IMG-Caption"/>
      </w:pPr>
      <w:r>
        <w:t>Figure 6.45: Counts of bill payments equal to 0</w:t>
      </w:r>
    </w:p>
    <w:p w14:paraId="5DE104A1" w14:textId="77777777" w:rsidR="00923869" w:rsidRDefault="00923869" w:rsidP="00923869">
      <w:pPr>
        <w:pStyle w:val="L-Regular"/>
        <w:rPr>
          <w:rStyle w:val="P-Bold"/>
        </w:rPr>
      </w:pPr>
      <w:r>
        <w:rPr>
          <w:rStyle w:val="P-Bold"/>
        </w:rPr>
        <w:t>Does this data make sense given the histogram in the previous step?</w:t>
      </w:r>
    </w:p>
    <w:p w14:paraId="1C7B7D3E" w14:textId="77777777" w:rsidR="00923869" w:rsidRDefault="00923869" w:rsidP="00923869">
      <w:pPr>
        <w:pStyle w:val="L-Regular"/>
      </w:pPr>
      <w:r>
        <w:t xml:space="preserve">The first line here creates a new DataFrame called </w:t>
      </w:r>
      <w:r>
        <w:rPr>
          <w:rStyle w:val="P-Code"/>
        </w:rPr>
        <w:t>pay_zero_mask</w:t>
      </w:r>
      <w:r>
        <w:t xml:space="preserve">, which is a DataFrame of </w:t>
      </w:r>
      <w:r>
        <w:rPr>
          <w:rStyle w:val="P-Code"/>
        </w:rPr>
        <w:t>True</w:t>
      </w:r>
      <w:r>
        <w:t xml:space="preserve"> and </w:t>
      </w:r>
      <w:r>
        <w:rPr>
          <w:rStyle w:val="P-Code"/>
        </w:rPr>
        <w:t>False</w:t>
      </w:r>
      <w:r>
        <w:t xml:space="preserve"> values according to whether the payment amount is equal to 0. The second line takes the column sums of this DataFrame, interpreting </w:t>
      </w:r>
      <w:r>
        <w:rPr>
          <w:rStyle w:val="P-Code"/>
        </w:rPr>
        <w:t>True</w:t>
      </w:r>
      <w:r>
        <w:t xml:space="preserve"> as 1 </w:t>
      </w:r>
      <w:r>
        <w:lastRenderedPageBreak/>
        <w:t xml:space="preserve">and </w:t>
      </w:r>
      <w:r>
        <w:rPr>
          <w:rStyle w:val="P-Code"/>
        </w:rPr>
        <w:t>False</w:t>
      </w:r>
      <w:r>
        <w:t xml:space="preserve"> as 0, so the column sums indicate how many accounts have a value of 0 for each feature.</w:t>
      </w:r>
    </w:p>
    <w:p w14:paraId="48806474" w14:textId="77777777" w:rsidR="00923869" w:rsidRDefault="00923869" w:rsidP="00923869">
      <w:pPr>
        <w:pStyle w:val="L-Regular"/>
      </w:pPr>
      <w:r>
        <w:t xml:space="preserve">We see that a substantial portion, roughly around 20-25% of accounts, have a bill payment equal to 0 in any given month. However, most bill payments are above 0. So, why can't we see them in the histogram? This is due to the </w:t>
      </w:r>
      <w:r>
        <w:rPr>
          <w:rStyle w:val="P-Bold"/>
        </w:rPr>
        <w:t>range</w:t>
      </w:r>
      <w:r>
        <w:t xml:space="preserve"> of values for bill payments relative to the values of the majority of the bill payments.</w:t>
      </w:r>
    </w:p>
    <w:p w14:paraId="009A8113" w14:textId="77777777" w:rsidR="00923869" w:rsidRDefault="00923869" w:rsidP="00923869">
      <w:pPr>
        <w:pStyle w:val="L-Regular"/>
      </w:pPr>
      <w:r>
        <w:t>In the statistical summary, we can see that the maximum bill payment in a month is typically 2 orders of magnitude (100 times) larger than the average bill payment. It seems likely there are only a small number of these very large bill payments. But, because of the way the histogram is created, using equal sized bins, nearly all the data is lumped into the smallest bin, and the larger bins are nearly invisible because they have so few accounts. We need a strategy to effectively visualize this data.</w:t>
      </w:r>
    </w:p>
    <w:p w14:paraId="42565B97" w14:textId="77777777" w:rsidR="00923869" w:rsidRDefault="00923869" w:rsidP="00923869">
      <w:pPr>
        <w:pStyle w:val="L-Numbers"/>
      </w:pPr>
      <w:r>
        <w:t xml:space="preserve">Ignoring the payments of 0 using the mask you created in the previous step, use pandas' </w:t>
      </w:r>
      <w:r>
        <w:rPr>
          <w:rStyle w:val="P-Code"/>
        </w:rPr>
        <w:t>.apply()</w:t>
      </w:r>
      <w:r>
        <w:t xml:space="preserve"> and NumPy's </w:t>
      </w:r>
      <w:r>
        <w:rPr>
          <w:rStyle w:val="P-Code"/>
        </w:rPr>
        <w:t>np.log10()</w:t>
      </w:r>
      <w:r>
        <w:t xml:space="preserve"> method to plot histograms of logarithmic transformations of the non-zero payments. You can use </w:t>
      </w:r>
      <w:r>
        <w:rPr>
          <w:rStyle w:val="P-Code"/>
        </w:rPr>
        <w:t>.apply()</w:t>
      </w:r>
      <w:r>
        <w:t xml:space="preserve"> to apply any function, including </w:t>
      </w:r>
      <w:r>
        <w:rPr>
          <w:rStyle w:val="P-Code"/>
        </w:rPr>
        <w:t>log10</w:t>
      </w:r>
      <w:r>
        <w:t>, to all the elements of a DataFrame. Use the following code to complete the preceding step:</w:t>
      </w:r>
    </w:p>
    <w:p w14:paraId="060497B6" w14:textId="77777777" w:rsidR="00923869" w:rsidRDefault="00923869" w:rsidP="00923869">
      <w:pPr>
        <w:pStyle w:val="L-Source"/>
      </w:pPr>
      <w:commentRangeStart w:id="37"/>
      <w:r>
        <w:t>df[pay_amt_feats][~pay_zero_mask].apply(np.log10).hist(layout=(2,3))</w:t>
      </w:r>
      <w:commentRangeEnd w:id="37"/>
      <w:r w:rsidR="005D4AA2">
        <w:rPr>
          <w:rStyle w:val="CommentReference"/>
          <w:rFonts w:cs="Arial"/>
        </w:rPr>
        <w:commentReference w:id="37"/>
      </w:r>
    </w:p>
    <w:p w14:paraId="793CD69D" w14:textId="77777777" w:rsidR="00923869" w:rsidRDefault="00923869" w:rsidP="00923869">
      <w:pPr>
        <w:pStyle w:val="L-Regular"/>
      </w:pPr>
      <w:r>
        <w:t xml:space="preserve">This is a relatively advanced use of pandas, so don't worry if you couldn't figure it out by yourself. However, it's good to start to get an impression of how you can do a lot in pandas with relatively little code. </w:t>
      </w:r>
    </w:p>
    <w:p w14:paraId="2E023966" w14:textId="77777777" w:rsidR="00923869" w:rsidRDefault="00923869" w:rsidP="00923869">
      <w:pPr>
        <w:pStyle w:val="L-Regular"/>
      </w:pPr>
      <w:r>
        <w:t>The output should be as follows:</w:t>
      </w:r>
    </w:p>
    <w:p w14:paraId="2660DB58" w14:textId="07C23585" w:rsidR="00923869" w:rsidRDefault="00923869" w:rsidP="00923869">
      <w:pPr>
        <w:pStyle w:val="L-Regular"/>
      </w:pPr>
      <w:r>
        <w:rPr>
          <w:noProof/>
        </w:rPr>
        <w:lastRenderedPageBreak/>
        <w:drawing>
          <wp:inline distT="0" distB="0" distL="0" distR="0" wp14:anchorId="1FAA3F7F" wp14:editId="39D0510D">
            <wp:extent cx="550926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260" cy="3771900"/>
                    </a:xfrm>
                    <a:prstGeom prst="rect">
                      <a:avLst/>
                    </a:prstGeom>
                    <a:noFill/>
                    <a:ln>
                      <a:noFill/>
                    </a:ln>
                  </pic:spPr>
                </pic:pic>
              </a:graphicData>
            </a:graphic>
          </wp:inline>
        </w:drawing>
      </w:r>
    </w:p>
    <w:p w14:paraId="6CCB77E9" w14:textId="77777777" w:rsidR="00923869" w:rsidRDefault="00923869" w:rsidP="00923869">
      <w:pPr>
        <w:pStyle w:val="IMG-Caption"/>
      </w:pPr>
      <w:r>
        <w:t>Figure 6.46: Base-10 logs of non-zero bill payment amounts</w:t>
      </w:r>
    </w:p>
    <w:p w14:paraId="54C427A5" w14:textId="314C54B8" w:rsidR="00923869" w:rsidRDefault="00923869">
      <w:pPr>
        <w:pStyle w:val="P-Regular"/>
        <w:pPrChange w:id="38" w:author="Stephen Klosterman" w:date="2020-10-24T17:03:00Z">
          <w:pPr>
            <w:pStyle w:val="L-Regular"/>
          </w:pPr>
        </w:pPrChange>
      </w:pPr>
      <w:r>
        <w:t xml:space="preserve">While we could have tried to create variable width bins for better visualization of the payment amounts, a more convenient approach that is often used to visualize, and sometimes even model, data that has a few values on a much different scale than most of the values, is a logarithmic transformation, or </w:t>
      </w:r>
      <w:r>
        <w:rPr>
          <w:rStyle w:val="P-Bold"/>
        </w:rPr>
        <w:t>log transform</w:t>
      </w:r>
      <w:r>
        <w:t xml:space="preserve">. We used a base-10 log transform. Roughly speaking, this transform tells us the number of zeros in a value. In other words, </w:t>
      </w:r>
      <w:ins w:id="39" w:author="Stephen Klosterman" w:date="2020-10-24T17:03:00Z">
        <w:r w:rsidR="00EE27E1">
          <w:t>a balance of at least a</w:t>
        </w:r>
      </w:ins>
      <w:del w:id="40" w:author="Stephen Klosterman" w:date="2020-10-24T17:03:00Z">
        <w:r w:rsidDel="00EE27E1">
          <w:delText>a</w:delText>
        </w:r>
      </w:del>
      <w:r>
        <w:t xml:space="preserve"> million</w:t>
      </w:r>
      <w:ins w:id="41" w:author="Stephen Klosterman" w:date="2020-10-24T17:04:00Z">
        <w:r w:rsidR="00EE27E1">
          <w:t xml:space="preserve"> </w:t>
        </w:r>
      </w:ins>
      <w:del w:id="42" w:author="Stephen Klosterman" w:date="2020-10-24T17:04:00Z">
        <w:r w:rsidDel="00EE27E1">
          <w:delText>-</w:delText>
        </w:r>
      </w:del>
      <w:r>
        <w:t>dollar</w:t>
      </w:r>
      <w:ins w:id="43" w:author="Stephen Klosterman" w:date="2020-10-24T17:04:00Z">
        <w:r w:rsidR="00EE27E1">
          <w:t>s, but less than ten million,</w:t>
        </w:r>
      </w:ins>
      <w:del w:id="44" w:author="Stephen Klosterman" w:date="2020-10-24T17:04:00Z">
        <w:r w:rsidDel="00EE27E1">
          <w:delText xml:space="preserve"> balance</w:delText>
        </w:r>
      </w:del>
      <w:r>
        <w:t xml:space="preserve"> would have a log transform of at least 6 but less than 7, because 10</w:t>
      </w:r>
      <w:r w:rsidRPr="0084461E">
        <w:rPr>
          <w:vertAlign w:val="superscript"/>
          <w:rPrChange w:id="45" w:author="Stephen Klosterman" w:date="2020-10-24T17:02:00Z">
            <w:rPr/>
          </w:rPrChange>
        </w:rPr>
        <w:t>6</w:t>
      </w:r>
      <w:r>
        <w:t xml:space="preserve"> = 1,000,000 (and conversely </w:t>
      </w:r>
      <w:r w:rsidRPr="004A64F4">
        <w:rPr>
          <w:rPrChange w:id="46" w:author="Stephen Klosterman" w:date="2020-10-24T17:03:00Z">
            <w:rPr>
              <w:rStyle w:val="P-Code"/>
            </w:rPr>
          </w:rPrChange>
        </w:rPr>
        <w:t>log</w:t>
      </w:r>
      <w:r w:rsidRPr="004A64F4">
        <w:rPr>
          <w:vertAlign w:val="subscript"/>
          <w:rPrChange w:id="47" w:author="Stephen Klosterman" w:date="2020-10-24T17:03:00Z">
            <w:rPr>
              <w:rStyle w:val="P-Code"/>
            </w:rPr>
          </w:rPrChange>
        </w:rPr>
        <w:t>10</w:t>
      </w:r>
      <w:r w:rsidRPr="004A64F4">
        <w:rPr>
          <w:rPrChange w:id="48" w:author="Stephen Klosterman" w:date="2020-10-24T17:03:00Z">
            <w:rPr>
              <w:rStyle w:val="P-Code"/>
            </w:rPr>
          </w:rPrChange>
        </w:rPr>
        <w:t>(1,000,000) = 6</w:t>
      </w:r>
      <w:r>
        <w:t>) while 10</w:t>
      </w:r>
      <w:r w:rsidRPr="0084461E">
        <w:rPr>
          <w:vertAlign w:val="superscript"/>
          <w:rPrChange w:id="49" w:author="Stephen Klosterman" w:date="2020-10-24T17:02:00Z">
            <w:rPr/>
          </w:rPrChange>
        </w:rPr>
        <w:t>7</w:t>
      </w:r>
      <w:r>
        <w:t xml:space="preserve"> = 10,000,000.</w:t>
      </w:r>
    </w:p>
    <w:p w14:paraId="0431C47B" w14:textId="77777777" w:rsidR="00923869" w:rsidRDefault="00923869" w:rsidP="00923869">
      <w:pPr>
        <w:pStyle w:val="L-Regular"/>
      </w:pPr>
      <w:r>
        <w:t xml:space="preserve">To apply this transformation to our data, first, we needed to mask out the zero payments, because </w:t>
      </w:r>
      <w:r>
        <w:rPr>
          <w:rStyle w:val="P-Code"/>
        </w:rPr>
        <w:t>log10(0)</w:t>
      </w:r>
      <w:r>
        <w:t xml:space="preserve"> is undefined. We did this with the Python logical not operator </w:t>
      </w:r>
      <w:r>
        <w:rPr>
          <w:rStyle w:val="P-Code"/>
        </w:rPr>
        <w:t>~</w:t>
      </w:r>
      <w:r>
        <w:t xml:space="preserve"> and the zero mask we created already. Then we used the pandas </w:t>
      </w:r>
      <w:r>
        <w:rPr>
          <w:rStyle w:val="P-Code"/>
        </w:rPr>
        <w:t>.apply()</w:t>
      </w:r>
      <w:r>
        <w:t xml:space="preserve"> method, which applies any function we like to the data we have selected. In this case, we wished to apply a base-10 logarithm, calculated by </w:t>
      </w:r>
      <w:r>
        <w:rPr>
          <w:rStyle w:val="P-Code"/>
        </w:rPr>
        <w:t>np.log10</w:t>
      </w:r>
      <w:r>
        <w:t>. Finally, we made histograms of these values.</w:t>
      </w:r>
    </w:p>
    <w:p w14:paraId="044B4681" w14:textId="77777777" w:rsidR="00923869" w:rsidDel="00AF58D4" w:rsidRDefault="00923869" w:rsidP="00923869">
      <w:pPr>
        <w:pStyle w:val="L-Regular"/>
        <w:rPr>
          <w:del w:id="50" w:author="Stephen Klosterman" w:date="2020-10-24T17:00:00Z"/>
        </w:rPr>
      </w:pPr>
      <w:r>
        <w:t>The result is a more effective data visualization: the values are spread in a more informative way across the histogram bins. We can see that the most commonly occurring bill payments are in the range of thousands (</w:t>
      </w:r>
      <w:r>
        <w:rPr>
          <w:rStyle w:val="P-Code"/>
        </w:rPr>
        <w:t>log10(1,000) = 3</w:t>
      </w:r>
      <w:r>
        <w:t>), which matches what we observed for the mean bill payment in the statistical summary. There are some pretty small bill payments, and also a few pretty large ones. Overall, the distribution of bill payments appears pretty consistent from month to month, so we don't see any potential issues with these data.</w:t>
      </w:r>
    </w:p>
    <w:p w14:paraId="6305CE75" w14:textId="42EB61BC" w:rsidR="765D8220" w:rsidRPr="00923869" w:rsidRDefault="765D8220">
      <w:pPr>
        <w:pStyle w:val="L-Regular"/>
        <w:pPrChange w:id="51" w:author="Stephen Klosterman" w:date="2020-10-24T17:00:00Z">
          <w:pPr/>
        </w:pPrChange>
      </w:pPr>
    </w:p>
    <w:sectPr w:rsidR="765D8220" w:rsidRPr="00923869">
      <w:headerReference w:type="even" r:id="rId21"/>
      <w:headerReference w:type="default" r:id="rId22"/>
      <w:footerReference w:type="even" r:id="rId23"/>
      <w:footerReference w:type="default" r:id="rId24"/>
      <w:headerReference w:type="first" r:id="rId25"/>
      <w:footerReference w:type="first" r:id="rId26"/>
      <w:pgSz w:w="11906" w:h="16838"/>
      <w:pgMar w:top="1440" w:right="1167" w:bottom="1440" w:left="116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shish Mahesh Jain" w:date="2020-11-01T13:05:00Z" w:initials="AMJ">
    <w:p w14:paraId="0ECA4C1F" w14:textId="729861A0" w:rsidR="005D4AA2" w:rsidRDefault="005D4AA2" w:rsidP="005D4AA2">
      <w:pPr>
        <w:pStyle w:val="CommentText"/>
        <w:ind w:left="0"/>
      </w:pPr>
      <w:r>
        <w:rPr>
          <w:rStyle w:val="CommentReference"/>
        </w:rPr>
        <w:annotationRef/>
      </w:r>
      <w:r>
        <w:rPr>
          <w:rStyle w:val="CommentReference"/>
        </w:rPr>
        <w:annotationRef/>
      </w:r>
      <w:r>
        <w:rPr>
          <w:rStyle w:val="CommentReference"/>
        </w:rPr>
        <w:t>Tested &amp; Verified</w:t>
      </w:r>
    </w:p>
  </w:comment>
  <w:comment w:id="26" w:author="Ashish Mahesh Jain" w:date="2020-11-01T13:05:00Z" w:initials="AMJ">
    <w:p w14:paraId="48DD719E" w14:textId="621D7772" w:rsidR="005D4AA2" w:rsidRDefault="005D4AA2" w:rsidP="005D4AA2">
      <w:pPr>
        <w:pStyle w:val="CommentText"/>
        <w:ind w:left="0"/>
      </w:pPr>
      <w:r>
        <w:rPr>
          <w:rStyle w:val="CommentReference"/>
        </w:rPr>
        <w:annotationRef/>
      </w:r>
      <w:r>
        <w:rPr>
          <w:rStyle w:val="CommentReference"/>
        </w:rPr>
        <w:t>Tested &amp; Verified</w:t>
      </w:r>
    </w:p>
  </w:comment>
  <w:comment w:id="27" w:author="Ashish Mahesh Jain" w:date="2020-11-01T13:06:00Z" w:initials="AMJ">
    <w:p w14:paraId="1F7C40E2" w14:textId="1C13A1E4" w:rsidR="005D4AA2" w:rsidRDefault="005D4AA2" w:rsidP="005D4AA2">
      <w:pPr>
        <w:pStyle w:val="CommentText"/>
        <w:ind w:left="0"/>
      </w:pPr>
      <w:r>
        <w:rPr>
          <w:rStyle w:val="CommentReference"/>
        </w:rPr>
        <w:annotationRef/>
      </w:r>
      <w:r>
        <w:rPr>
          <w:rStyle w:val="CommentReference"/>
        </w:rPr>
        <w:t>Tested &amp; Verified</w:t>
      </w:r>
    </w:p>
  </w:comment>
  <w:comment w:id="28" w:author="Ashish Mahesh Jain" w:date="2020-11-01T13:06:00Z" w:initials="AMJ">
    <w:p w14:paraId="3836742E" w14:textId="426E26D1" w:rsidR="005D4AA2" w:rsidRDefault="005D4AA2" w:rsidP="005D4AA2">
      <w:pPr>
        <w:pStyle w:val="CommentText"/>
        <w:ind w:left="0"/>
      </w:pPr>
      <w:r>
        <w:rPr>
          <w:rStyle w:val="CommentReference"/>
        </w:rPr>
        <w:annotationRef/>
      </w:r>
      <w:r>
        <w:rPr>
          <w:rStyle w:val="CommentReference"/>
        </w:rPr>
        <w:t>Tested &amp; Verified</w:t>
      </w:r>
    </w:p>
  </w:comment>
  <w:comment w:id="31" w:author="Ashish Mahesh Jain" w:date="2020-11-01T13:06:00Z" w:initials="AMJ">
    <w:p w14:paraId="16D3F772" w14:textId="145E8928" w:rsidR="005D4AA2" w:rsidRDefault="005D4AA2" w:rsidP="005D4AA2">
      <w:pPr>
        <w:pStyle w:val="CommentText"/>
        <w:ind w:left="0"/>
      </w:pPr>
      <w:r>
        <w:rPr>
          <w:rStyle w:val="CommentReference"/>
        </w:rPr>
        <w:annotationRef/>
      </w:r>
      <w:r>
        <w:rPr>
          <w:rStyle w:val="CommentReference"/>
        </w:rPr>
        <w:t>Tested &amp; Verified</w:t>
      </w:r>
    </w:p>
  </w:comment>
  <w:comment w:id="32" w:author="Ashish Mahesh Jain" w:date="2020-11-01T13:06:00Z" w:initials="AMJ">
    <w:p w14:paraId="09C08625" w14:textId="6DDC055B" w:rsidR="005D4AA2" w:rsidRDefault="005D4AA2" w:rsidP="005D4AA2">
      <w:pPr>
        <w:pStyle w:val="CommentText"/>
        <w:ind w:left="0"/>
      </w:pPr>
      <w:r>
        <w:rPr>
          <w:rStyle w:val="CommentReference"/>
        </w:rPr>
        <w:annotationRef/>
      </w:r>
      <w:r>
        <w:rPr>
          <w:rStyle w:val="CommentReference"/>
        </w:rPr>
        <w:t>Tested &amp; Verified</w:t>
      </w:r>
    </w:p>
  </w:comment>
  <w:comment w:id="36" w:author="Ashish Mahesh Jain" w:date="2020-11-01T13:06:00Z" w:initials="AMJ">
    <w:p w14:paraId="2CC66799" w14:textId="420224B3" w:rsidR="005D4AA2" w:rsidRDefault="005D4AA2" w:rsidP="005D4AA2">
      <w:pPr>
        <w:pStyle w:val="CommentText"/>
        <w:ind w:left="0"/>
      </w:pPr>
      <w:r>
        <w:rPr>
          <w:rStyle w:val="CommentReference"/>
        </w:rPr>
        <w:annotationRef/>
      </w:r>
      <w:r>
        <w:rPr>
          <w:rStyle w:val="CommentReference"/>
        </w:rPr>
        <w:t>Tested &amp; Verified</w:t>
      </w:r>
    </w:p>
  </w:comment>
  <w:comment w:id="37" w:author="Ashish Mahesh Jain" w:date="2020-11-01T13:07:00Z" w:initials="AMJ">
    <w:p w14:paraId="6746BA6C" w14:textId="58C04E95" w:rsidR="005D4AA2" w:rsidRDefault="005D4AA2" w:rsidP="005D4AA2">
      <w:pPr>
        <w:pStyle w:val="CommentText"/>
        <w:ind w:left="0"/>
      </w:pPr>
      <w:r>
        <w:rPr>
          <w:rStyle w:val="CommentReference"/>
        </w:rPr>
        <w:annotationRef/>
      </w:r>
      <w:r>
        <w:rPr>
          <w:rStyle w:val="CommentReference"/>
        </w:rPr>
        <w:t>Tested &amp; Verified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CA4C1F" w15:done="0"/>
  <w15:commentEx w15:paraId="48DD719E" w15:done="0"/>
  <w15:commentEx w15:paraId="1F7C40E2" w15:done="0"/>
  <w15:commentEx w15:paraId="3836742E" w15:done="0"/>
  <w15:commentEx w15:paraId="16D3F772" w15:done="0"/>
  <w15:commentEx w15:paraId="09C08625" w15:done="0"/>
  <w15:commentEx w15:paraId="2CC66799" w15:done="0"/>
  <w15:commentEx w15:paraId="6746B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3124" w16cex:dateUtc="2020-11-01T07:35:00Z"/>
  <w16cex:commentExtensible w16cex:durableId="23493136" w16cex:dateUtc="2020-11-01T07:35:00Z"/>
  <w16cex:commentExtensible w16cex:durableId="23493141" w16cex:dateUtc="2020-11-01T07:36:00Z"/>
  <w16cex:commentExtensible w16cex:durableId="23493153" w16cex:dateUtc="2020-11-01T07:36:00Z"/>
  <w16cex:commentExtensible w16cex:durableId="2349315E" w16cex:dateUtc="2020-11-01T07:36:00Z"/>
  <w16cex:commentExtensible w16cex:durableId="23493168" w16cex:dateUtc="2020-11-01T07:36:00Z"/>
  <w16cex:commentExtensible w16cex:durableId="23493172" w16cex:dateUtc="2020-11-01T07:36:00Z"/>
  <w16cex:commentExtensible w16cex:durableId="2349317D" w16cex:dateUtc="2020-11-01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CA4C1F" w16cid:durableId="23493124"/>
  <w16cid:commentId w16cid:paraId="48DD719E" w16cid:durableId="23493136"/>
  <w16cid:commentId w16cid:paraId="1F7C40E2" w16cid:durableId="23493141"/>
  <w16cid:commentId w16cid:paraId="3836742E" w16cid:durableId="23493153"/>
  <w16cid:commentId w16cid:paraId="16D3F772" w16cid:durableId="2349315E"/>
  <w16cid:commentId w16cid:paraId="09C08625" w16cid:durableId="23493168"/>
  <w16cid:commentId w16cid:paraId="2CC66799" w16cid:durableId="23493172"/>
  <w16cid:commentId w16cid:paraId="6746BA6C" w16cid:durableId="234931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4A31B" w14:textId="77777777" w:rsidR="00FD543D" w:rsidRDefault="00FD543D" w:rsidP="00DF360B">
      <w:pPr>
        <w:spacing w:before="0"/>
      </w:pPr>
      <w:r>
        <w:separator/>
      </w:r>
    </w:p>
  </w:endnote>
  <w:endnote w:type="continuationSeparator" w:id="0">
    <w:p w14:paraId="7D8DF08A" w14:textId="77777777" w:rsidR="00FD543D" w:rsidRDefault="00FD543D" w:rsidP="00DF360B">
      <w:pPr>
        <w:spacing w:before="0"/>
      </w:pPr>
      <w:r>
        <w:continuationSeparator/>
      </w:r>
    </w:p>
  </w:endnote>
  <w:endnote w:type="continuationNotice" w:id="1">
    <w:p w14:paraId="64BCFBB5" w14:textId="77777777" w:rsidR="00FD543D" w:rsidRDefault="00FD543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Sans-Semibold">
    <w:altName w:val="Calibri"/>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7AF50" w14:textId="77777777" w:rsidR="00791CA5" w:rsidRDefault="0079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A7EC3" w14:textId="77777777" w:rsidR="000428D2" w:rsidRDefault="000428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407F4" w14:textId="77777777" w:rsidR="00791CA5" w:rsidRDefault="0079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1ABCD" w14:textId="77777777" w:rsidR="00FD543D" w:rsidRDefault="00FD543D" w:rsidP="00DF360B">
      <w:pPr>
        <w:spacing w:before="0"/>
      </w:pPr>
      <w:r>
        <w:separator/>
      </w:r>
    </w:p>
  </w:footnote>
  <w:footnote w:type="continuationSeparator" w:id="0">
    <w:p w14:paraId="6186995A" w14:textId="77777777" w:rsidR="00FD543D" w:rsidRDefault="00FD543D" w:rsidP="00DF360B">
      <w:pPr>
        <w:spacing w:before="0"/>
      </w:pPr>
      <w:r>
        <w:continuationSeparator/>
      </w:r>
    </w:p>
  </w:footnote>
  <w:footnote w:type="continuationNotice" w:id="1">
    <w:p w14:paraId="78F68BF3" w14:textId="77777777" w:rsidR="00FD543D" w:rsidRDefault="00FD543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082A" w14:textId="77777777" w:rsidR="00791CA5" w:rsidRDefault="0079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E1EE9" w14:textId="77777777" w:rsidR="000428D2" w:rsidRDefault="00042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8C84" w14:textId="77777777" w:rsidR="00791CA5" w:rsidRDefault="0079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F0C5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DA68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F8D8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E4F5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066A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DE1B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247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E415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A869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ECD5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7DF"/>
    <w:multiLevelType w:val="hybridMultilevel"/>
    <w:tmpl w:val="C074AC1C"/>
    <w:lvl w:ilvl="0" w:tplc="B0F41758">
      <w:start w:val="1"/>
      <w:numFmt w:val="decimal"/>
      <w:pStyle w:val="L-Numbers"/>
      <w:lvlText w:val="%1."/>
      <w:lvlJc w:val="left"/>
      <w:pPr>
        <w:ind w:left="717" w:hanging="360"/>
      </w:pPr>
      <w:rPr>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Klosterman">
    <w15:presenceInfo w15:providerId="Windows Live" w15:userId="e95a3b33dab462e2"/>
  </w15:person>
  <w15:person w15:author="Ashish Mahesh Jain">
    <w15:presenceInfo w15:providerId="AD" w15:userId="S::AMJain@ap.linedata.com::21d6b923-0ca4-4ae3-844d-5885fe64d5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xMDAzsDQxsbA0s7BQ0lEKTi0uzszPAykwqgUAn5fOHiwAAAA="/>
  </w:docVars>
  <w:rsids>
    <w:rsidRoot w:val="00A06699"/>
    <w:rsid w:val="0000204E"/>
    <w:rsid w:val="00003ECB"/>
    <w:rsid w:val="00011ED8"/>
    <w:rsid w:val="00011F9A"/>
    <w:rsid w:val="0001256F"/>
    <w:rsid w:val="00020330"/>
    <w:rsid w:val="00022EE7"/>
    <w:rsid w:val="0002431B"/>
    <w:rsid w:val="00025668"/>
    <w:rsid w:val="00027705"/>
    <w:rsid w:val="00031FF5"/>
    <w:rsid w:val="000428D2"/>
    <w:rsid w:val="000915B8"/>
    <w:rsid w:val="000A49CB"/>
    <w:rsid w:val="000B0120"/>
    <w:rsid w:val="000C4E7E"/>
    <w:rsid w:val="000D1B4D"/>
    <w:rsid w:val="000D46BB"/>
    <w:rsid w:val="000D7F99"/>
    <w:rsid w:val="000E1B72"/>
    <w:rsid w:val="000E2B28"/>
    <w:rsid w:val="000E48B9"/>
    <w:rsid w:val="000E5811"/>
    <w:rsid w:val="000F12D6"/>
    <w:rsid w:val="000F7480"/>
    <w:rsid w:val="00105E21"/>
    <w:rsid w:val="00120214"/>
    <w:rsid w:val="00131028"/>
    <w:rsid w:val="00137EFE"/>
    <w:rsid w:val="00143D53"/>
    <w:rsid w:val="001451C7"/>
    <w:rsid w:val="00146482"/>
    <w:rsid w:val="00152265"/>
    <w:rsid w:val="0015444F"/>
    <w:rsid w:val="00154651"/>
    <w:rsid w:val="00165A89"/>
    <w:rsid w:val="0017258A"/>
    <w:rsid w:val="00176EB8"/>
    <w:rsid w:val="0018194A"/>
    <w:rsid w:val="001873C4"/>
    <w:rsid w:val="0019117F"/>
    <w:rsid w:val="0019301F"/>
    <w:rsid w:val="001938FA"/>
    <w:rsid w:val="001942B7"/>
    <w:rsid w:val="001C0BA7"/>
    <w:rsid w:val="001C6EA0"/>
    <w:rsid w:val="001D32F7"/>
    <w:rsid w:val="001E0AD7"/>
    <w:rsid w:val="001E3A10"/>
    <w:rsid w:val="001EC911"/>
    <w:rsid w:val="001F71EB"/>
    <w:rsid w:val="00207A6E"/>
    <w:rsid w:val="002103D1"/>
    <w:rsid w:val="0021068A"/>
    <w:rsid w:val="0022DCDA"/>
    <w:rsid w:val="00236E24"/>
    <w:rsid w:val="002506FE"/>
    <w:rsid w:val="00261451"/>
    <w:rsid w:val="002634A2"/>
    <w:rsid w:val="0027588B"/>
    <w:rsid w:val="00277B9E"/>
    <w:rsid w:val="002821CB"/>
    <w:rsid w:val="00282544"/>
    <w:rsid w:val="0028430A"/>
    <w:rsid w:val="002923ED"/>
    <w:rsid w:val="00292D3D"/>
    <w:rsid w:val="00292EB3"/>
    <w:rsid w:val="00294DF1"/>
    <w:rsid w:val="0029540A"/>
    <w:rsid w:val="002957A1"/>
    <w:rsid w:val="002A6DF3"/>
    <w:rsid w:val="002B30A8"/>
    <w:rsid w:val="002B3B55"/>
    <w:rsid w:val="002B7F5B"/>
    <w:rsid w:val="002D375E"/>
    <w:rsid w:val="002E2B33"/>
    <w:rsid w:val="002E2FB8"/>
    <w:rsid w:val="00300087"/>
    <w:rsid w:val="003119BB"/>
    <w:rsid w:val="00321BC7"/>
    <w:rsid w:val="00324AB4"/>
    <w:rsid w:val="00324B46"/>
    <w:rsid w:val="003266F4"/>
    <w:rsid w:val="00331B8D"/>
    <w:rsid w:val="00332836"/>
    <w:rsid w:val="003349EE"/>
    <w:rsid w:val="00335E44"/>
    <w:rsid w:val="00336E41"/>
    <w:rsid w:val="0035209C"/>
    <w:rsid w:val="00352955"/>
    <w:rsid w:val="00353540"/>
    <w:rsid w:val="00362702"/>
    <w:rsid w:val="00364701"/>
    <w:rsid w:val="0036620C"/>
    <w:rsid w:val="003678A5"/>
    <w:rsid w:val="00370805"/>
    <w:rsid w:val="003765DC"/>
    <w:rsid w:val="00384B35"/>
    <w:rsid w:val="0039412D"/>
    <w:rsid w:val="003A5749"/>
    <w:rsid w:val="003B2E13"/>
    <w:rsid w:val="003B5D77"/>
    <w:rsid w:val="003C096A"/>
    <w:rsid w:val="003D16FC"/>
    <w:rsid w:val="003E2D67"/>
    <w:rsid w:val="003E3868"/>
    <w:rsid w:val="003E6289"/>
    <w:rsid w:val="003F0705"/>
    <w:rsid w:val="003F2E14"/>
    <w:rsid w:val="003F4A2C"/>
    <w:rsid w:val="003F76BB"/>
    <w:rsid w:val="00403979"/>
    <w:rsid w:val="00410A03"/>
    <w:rsid w:val="00427EB6"/>
    <w:rsid w:val="0044095E"/>
    <w:rsid w:val="00447032"/>
    <w:rsid w:val="00453D46"/>
    <w:rsid w:val="00461928"/>
    <w:rsid w:val="00466876"/>
    <w:rsid w:val="00486307"/>
    <w:rsid w:val="00490F74"/>
    <w:rsid w:val="00491CC2"/>
    <w:rsid w:val="0049360E"/>
    <w:rsid w:val="00496A15"/>
    <w:rsid w:val="004A2183"/>
    <w:rsid w:val="004A4C46"/>
    <w:rsid w:val="004A64F4"/>
    <w:rsid w:val="004A6AE7"/>
    <w:rsid w:val="004B07DD"/>
    <w:rsid w:val="004B3C2C"/>
    <w:rsid w:val="004D40F1"/>
    <w:rsid w:val="004E1978"/>
    <w:rsid w:val="004E6147"/>
    <w:rsid w:val="005161C7"/>
    <w:rsid w:val="00516C18"/>
    <w:rsid w:val="0052709D"/>
    <w:rsid w:val="00532E08"/>
    <w:rsid w:val="00533680"/>
    <w:rsid w:val="00535577"/>
    <w:rsid w:val="00551866"/>
    <w:rsid w:val="0055704A"/>
    <w:rsid w:val="0056211E"/>
    <w:rsid w:val="00562258"/>
    <w:rsid w:val="005663E6"/>
    <w:rsid w:val="005721E9"/>
    <w:rsid w:val="005763CE"/>
    <w:rsid w:val="00585BD7"/>
    <w:rsid w:val="0059205C"/>
    <w:rsid w:val="005A258A"/>
    <w:rsid w:val="005B2A29"/>
    <w:rsid w:val="005D0E6A"/>
    <w:rsid w:val="005D4AA2"/>
    <w:rsid w:val="005E42DC"/>
    <w:rsid w:val="005E5104"/>
    <w:rsid w:val="005E551E"/>
    <w:rsid w:val="005F2813"/>
    <w:rsid w:val="005F8F8B"/>
    <w:rsid w:val="005FC4FB"/>
    <w:rsid w:val="00612096"/>
    <w:rsid w:val="0062A18A"/>
    <w:rsid w:val="00631F0C"/>
    <w:rsid w:val="00636708"/>
    <w:rsid w:val="00642C98"/>
    <w:rsid w:val="00652F2B"/>
    <w:rsid w:val="006605C5"/>
    <w:rsid w:val="00667249"/>
    <w:rsid w:val="00670ABC"/>
    <w:rsid w:val="00670BC3"/>
    <w:rsid w:val="006725EE"/>
    <w:rsid w:val="0067575F"/>
    <w:rsid w:val="00675EF1"/>
    <w:rsid w:val="006801AE"/>
    <w:rsid w:val="00680505"/>
    <w:rsid w:val="0069415E"/>
    <w:rsid w:val="00694744"/>
    <w:rsid w:val="006B0BBB"/>
    <w:rsid w:val="006B5B33"/>
    <w:rsid w:val="006B5F0A"/>
    <w:rsid w:val="006B6D87"/>
    <w:rsid w:val="006C00FF"/>
    <w:rsid w:val="006C40C9"/>
    <w:rsid w:val="006C5ED3"/>
    <w:rsid w:val="006C6BCE"/>
    <w:rsid w:val="006D05D9"/>
    <w:rsid w:val="006E7305"/>
    <w:rsid w:val="006F0815"/>
    <w:rsid w:val="006F0FF4"/>
    <w:rsid w:val="006F3773"/>
    <w:rsid w:val="00702D4C"/>
    <w:rsid w:val="0071148C"/>
    <w:rsid w:val="0071C63E"/>
    <w:rsid w:val="00722209"/>
    <w:rsid w:val="00730382"/>
    <w:rsid w:val="00732516"/>
    <w:rsid w:val="00732A0E"/>
    <w:rsid w:val="007643DC"/>
    <w:rsid w:val="00774B03"/>
    <w:rsid w:val="00783622"/>
    <w:rsid w:val="00784F41"/>
    <w:rsid w:val="00786F51"/>
    <w:rsid w:val="00791CA5"/>
    <w:rsid w:val="007A5B51"/>
    <w:rsid w:val="007A7BBC"/>
    <w:rsid w:val="007B0FE7"/>
    <w:rsid w:val="007C175F"/>
    <w:rsid w:val="007C2FBD"/>
    <w:rsid w:val="007C50C1"/>
    <w:rsid w:val="007D3BD6"/>
    <w:rsid w:val="007E2327"/>
    <w:rsid w:val="00802687"/>
    <w:rsid w:val="00822639"/>
    <w:rsid w:val="00826F56"/>
    <w:rsid w:val="0084355F"/>
    <w:rsid w:val="0084461E"/>
    <w:rsid w:val="00855F4E"/>
    <w:rsid w:val="00860B36"/>
    <w:rsid w:val="00862C38"/>
    <w:rsid w:val="0087476F"/>
    <w:rsid w:val="00880598"/>
    <w:rsid w:val="008856AF"/>
    <w:rsid w:val="008A1EA6"/>
    <w:rsid w:val="008A2A68"/>
    <w:rsid w:val="008C0CCE"/>
    <w:rsid w:val="008C559B"/>
    <w:rsid w:val="008D004D"/>
    <w:rsid w:val="008D1F6D"/>
    <w:rsid w:val="008D3908"/>
    <w:rsid w:val="008E204D"/>
    <w:rsid w:val="008E23AF"/>
    <w:rsid w:val="008E36A3"/>
    <w:rsid w:val="008F3E6C"/>
    <w:rsid w:val="008FC9E0"/>
    <w:rsid w:val="00902B59"/>
    <w:rsid w:val="0090780E"/>
    <w:rsid w:val="009078C9"/>
    <w:rsid w:val="00913DCF"/>
    <w:rsid w:val="00921829"/>
    <w:rsid w:val="00921AF6"/>
    <w:rsid w:val="00923869"/>
    <w:rsid w:val="00927A71"/>
    <w:rsid w:val="0093393A"/>
    <w:rsid w:val="00937369"/>
    <w:rsid w:val="00943404"/>
    <w:rsid w:val="00952E8F"/>
    <w:rsid w:val="00957258"/>
    <w:rsid w:val="00957A58"/>
    <w:rsid w:val="009651EB"/>
    <w:rsid w:val="0096636D"/>
    <w:rsid w:val="009665EA"/>
    <w:rsid w:val="0097121D"/>
    <w:rsid w:val="0097173E"/>
    <w:rsid w:val="00973A47"/>
    <w:rsid w:val="0097588D"/>
    <w:rsid w:val="00977B2A"/>
    <w:rsid w:val="0098291F"/>
    <w:rsid w:val="009838C1"/>
    <w:rsid w:val="00983F04"/>
    <w:rsid w:val="009849C6"/>
    <w:rsid w:val="0098747E"/>
    <w:rsid w:val="00987B2B"/>
    <w:rsid w:val="009B8913"/>
    <w:rsid w:val="009C2F3F"/>
    <w:rsid w:val="009C6A08"/>
    <w:rsid w:val="009E27C7"/>
    <w:rsid w:val="009E6405"/>
    <w:rsid w:val="009F6FBE"/>
    <w:rsid w:val="009F790D"/>
    <w:rsid w:val="00A0056C"/>
    <w:rsid w:val="00A03B0B"/>
    <w:rsid w:val="00A06699"/>
    <w:rsid w:val="00A07625"/>
    <w:rsid w:val="00A203A2"/>
    <w:rsid w:val="00A257BA"/>
    <w:rsid w:val="00A25DB7"/>
    <w:rsid w:val="00A328DD"/>
    <w:rsid w:val="00A400BD"/>
    <w:rsid w:val="00A479DE"/>
    <w:rsid w:val="00A53832"/>
    <w:rsid w:val="00A56191"/>
    <w:rsid w:val="00A5748F"/>
    <w:rsid w:val="00A7252B"/>
    <w:rsid w:val="00A86981"/>
    <w:rsid w:val="00A93BA7"/>
    <w:rsid w:val="00A94D99"/>
    <w:rsid w:val="00A96679"/>
    <w:rsid w:val="00AA5D4C"/>
    <w:rsid w:val="00AA681E"/>
    <w:rsid w:val="00AC44CC"/>
    <w:rsid w:val="00AC4B54"/>
    <w:rsid w:val="00AD108F"/>
    <w:rsid w:val="00AD78E6"/>
    <w:rsid w:val="00AE027B"/>
    <w:rsid w:val="00AE7A1E"/>
    <w:rsid w:val="00AF2E97"/>
    <w:rsid w:val="00AF586B"/>
    <w:rsid w:val="00AF58D4"/>
    <w:rsid w:val="00AF6D57"/>
    <w:rsid w:val="00B05909"/>
    <w:rsid w:val="00B11F6C"/>
    <w:rsid w:val="00B15D55"/>
    <w:rsid w:val="00B16EFA"/>
    <w:rsid w:val="00B17DAE"/>
    <w:rsid w:val="00B17F23"/>
    <w:rsid w:val="00B2AD51"/>
    <w:rsid w:val="00B459CE"/>
    <w:rsid w:val="00B61197"/>
    <w:rsid w:val="00B61DA7"/>
    <w:rsid w:val="00B6275C"/>
    <w:rsid w:val="00B678EB"/>
    <w:rsid w:val="00B707DC"/>
    <w:rsid w:val="00B766C1"/>
    <w:rsid w:val="00B85A07"/>
    <w:rsid w:val="00B95E47"/>
    <w:rsid w:val="00BB09D9"/>
    <w:rsid w:val="00BB552D"/>
    <w:rsid w:val="00BC4BC8"/>
    <w:rsid w:val="00BC4E47"/>
    <w:rsid w:val="00BD4058"/>
    <w:rsid w:val="00C02027"/>
    <w:rsid w:val="00C1213F"/>
    <w:rsid w:val="00C14AB4"/>
    <w:rsid w:val="00C168AB"/>
    <w:rsid w:val="00C200AE"/>
    <w:rsid w:val="00C252B1"/>
    <w:rsid w:val="00C260FB"/>
    <w:rsid w:val="00C46D3A"/>
    <w:rsid w:val="00C5392B"/>
    <w:rsid w:val="00C546A1"/>
    <w:rsid w:val="00C61E53"/>
    <w:rsid w:val="00C66C2C"/>
    <w:rsid w:val="00C695D9"/>
    <w:rsid w:val="00C726E2"/>
    <w:rsid w:val="00C7520D"/>
    <w:rsid w:val="00C81FC9"/>
    <w:rsid w:val="00C866FF"/>
    <w:rsid w:val="00C87449"/>
    <w:rsid w:val="00C95681"/>
    <w:rsid w:val="00CA357D"/>
    <w:rsid w:val="00CC1BEB"/>
    <w:rsid w:val="00CC5B4C"/>
    <w:rsid w:val="00CE117A"/>
    <w:rsid w:val="00D017D5"/>
    <w:rsid w:val="00D04A86"/>
    <w:rsid w:val="00D20CA9"/>
    <w:rsid w:val="00D2513E"/>
    <w:rsid w:val="00D349A5"/>
    <w:rsid w:val="00D47275"/>
    <w:rsid w:val="00D60635"/>
    <w:rsid w:val="00D62D7C"/>
    <w:rsid w:val="00D657F8"/>
    <w:rsid w:val="00D72DAF"/>
    <w:rsid w:val="00D8194F"/>
    <w:rsid w:val="00D82290"/>
    <w:rsid w:val="00D82F97"/>
    <w:rsid w:val="00D83A2B"/>
    <w:rsid w:val="00D84DD3"/>
    <w:rsid w:val="00D92693"/>
    <w:rsid w:val="00DA06A0"/>
    <w:rsid w:val="00DA40BC"/>
    <w:rsid w:val="00DA7067"/>
    <w:rsid w:val="00DB0EB1"/>
    <w:rsid w:val="00DB0F9A"/>
    <w:rsid w:val="00DB6F6D"/>
    <w:rsid w:val="00DB7850"/>
    <w:rsid w:val="00DC2E5C"/>
    <w:rsid w:val="00DC689E"/>
    <w:rsid w:val="00DE0645"/>
    <w:rsid w:val="00DE194A"/>
    <w:rsid w:val="00DE72D9"/>
    <w:rsid w:val="00DF360B"/>
    <w:rsid w:val="00E0664E"/>
    <w:rsid w:val="00E0760B"/>
    <w:rsid w:val="00E07C47"/>
    <w:rsid w:val="00E278C6"/>
    <w:rsid w:val="00E34F15"/>
    <w:rsid w:val="00E35AF6"/>
    <w:rsid w:val="00E46B3A"/>
    <w:rsid w:val="00E4CC8C"/>
    <w:rsid w:val="00E51404"/>
    <w:rsid w:val="00E5299B"/>
    <w:rsid w:val="00E63272"/>
    <w:rsid w:val="00E67166"/>
    <w:rsid w:val="00E74E7C"/>
    <w:rsid w:val="00E77948"/>
    <w:rsid w:val="00E85CEA"/>
    <w:rsid w:val="00E86220"/>
    <w:rsid w:val="00E918F2"/>
    <w:rsid w:val="00EA2BD4"/>
    <w:rsid w:val="00EB301A"/>
    <w:rsid w:val="00EC4622"/>
    <w:rsid w:val="00EC48B2"/>
    <w:rsid w:val="00EC5BDD"/>
    <w:rsid w:val="00ED0E98"/>
    <w:rsid w:val="00ED22AB"/>
    <w:rsid w:val="00ED3AB8"/>
    <w:rsid w:val="00ED76B6"/>
    <w:rsid w:val="00EE1BB4"/>
    <w:rsid w:val="00EE27E1"/>
    <w:rsid w:val="00F00B6B"/>
    <w:rsid w:val="00F0E404"/>
    <w:rsid w:val="00F105CA"/>
    <w:rsid w:val="00F10A7B"/>
    <w:rsid w:val="00F14694"/>
    <w:rsid w:val="00F224C8"/>
    <w:rsid w:val="00F25199"/>
    <w:rsid w:val="00F3149B"/>
    <w:rsid w:val="00F32FE8"/>
    <w:rsid w:val="00F336AE"/>
    <w:rsid w:val="00F33F9E"/>
    <w:rsid w:val="00F47062"/>
    <w:rsid w:val="00F52C10"/>
    <w:rsid w:val="00F533A7"/>
    <w:rsid w:val="00F6180C"/>
    <w:rsid w:val="00F65B66"/>
    <w:rsid w:val="00F65CED"/>
    <w:rsid w:val="00F71A94"/>
    <w:rsid w:val="00F75136"/>
    <w:rsid w:val="00F75F88"/>
    <w:rsid w:val="00F8342F"/>
    <w:rsid w:val="00F856E6"/>
    <w:rsid w:val="00F8705D"/>
    <w:rsid w:val="00F87620"/>
    <w:rsid w:val="00F94E7C"/>
    <w:rsid w:val="00FA40E6"/>
    <w:rsid w:val="00FA564B"/>
    <w:rsid w:val="00FA7D49"/>
    <w:rsid w:val="00FC5BDD"/>
    <w:rsid w:val="00FD0562"/>
    <w:rsid w:val="00FD4989"/>
    <w:rsid w:val="00FD543D"/>
    <w:rsid w:val="00FE2D64"/>
    <w:rsid w:val="00FEC943"/>
    <w:rsid w:val="00FF07CD"/>
    <w:rsid w:val="00FF45D3"/>
    <w:rsid w:val="00FF4A67"/>
    <w:rsid w:val="00FF76BD"/>
    <w:rsid w:val="0115133C"/>
    <w:rsid w:val="011C910E"/>
    <w:rsid w:val="011CFEE6"/>
    <w:rsid w:val="011E0FC8"/>
    <w:rsid w:val="0123570D"/>
    <w:rsid w:val="0129B7EB"/>
    <w:rsid w:val="01494D82"/>
    <w:rsid w:val="01574730"/>
    <w:rsid w:val="016C911D"/>
    <w:rsid w:val="01716BEF"/>
    <w:rsid w:val="0173800A"/>
    <w:rsid w:val="0180F487"/>
    <w:rsid w:val="018C14DE"/>
    <w:rsid w:val="018D06A4"/>
    <w:rsid w:val="0194B774"/>
    <w:rsid w:val="0195EBF0"/>
    <w:rsid w:val="01AC2444"/>
    <w:rsid w:val="01B00E61"/>
    <w:rsid w:val="01BC75B4"/>
    <w:rsid w:val="01CC8241"/>
    <w:rsid w:val="01DC6C96"/>
    <w:rsid w:val="01EE49E1"/>
    <w:rsid w:val="01EF1CBD"/>
    <w:rsid w:val="01EFD8A6"/>
    <w:rsid w:val="01F13F96"/>
    <w:rsid w:val="02133C18"/>
    <w:rsid w:val="022D2383"/>
    <w:rsid w:val="02330EE1"/>
    <w:rsid w:val="023D10C2"/>
    <w:rsid w:val="0243439E"/>
    <w:rsid w:val="025066B5"/>
    <w:rsid w:val="025637B5"/>
    <w:rsid w:val="025AD2C5"/>
    <w:rsid w:val="026C6229"/>
    <w:rsid w:val="026E7843"/>
    <w:rsid w:val="0290039D"/>
    <w:rsid w:val="02AF2110"/>
    <w:rsid w:val="02B15B9D"/>
    <w:rsid w:val="02C3C306"/>
    <w:rsid w:val="02CC6EE6"/>
    <w:rsid w:val="02D810D0"/>
    <w:rsid w:val="02DE1660"/>
    <w:rsid w:val="02E023A4"/>
    <w:rsid w:val="02E216D2"/>
    <w:rsid w:val="02E29BB3"/>
    <w:rsid w:val="02F4EC86"/>
    <w:rsid w:val="0300D935"/>
    <w:rsid w:val="0304CE06"/>
    <w:rsid w:val="0317FDC7"/>
    <w:rsid w:val="031BEB08"/>
    <w:rsid w:val="0330F9C9"/>
    <w:rsid w:val="033778C7"/>
    <w:rsid w:val="03537789"/>
    <w:rsid w:val="03539B92"/>
    <w:rsid w:val="035452BB"/>
    <w:rsid w:val="03584210"/>
    <w:rsid w:val="03605C5E"/>
    <w:rsid w:val="0367EF09"/>
    <w:rsid w:val="036849CB"/>
    <w:rsid w:val="036BCE40"/>
    <w:rsid w:val="036F9B48"/>
    <w:rsid w:val="03712B47"/>
    <w:rsid w:val="03786D5B"/>
    <w:rsid w:val="03792B5F"/>
    <w:rsid w:val="03793CAA"/>
    <w:rsid w:val="0384F6B6"/>
    <w:rsid w:val="039A929A"/>
    <w:rsid w:val="03A4B4D1"/>
    <w:rsid w:val="03B13F94"/>
    <w:rsid w:val="03B55908"/>
    <w:rsid w:val="03B624D3"/>
    <w:rsid w:val="03C469A2"/>
    <w:rsid w:val="03D6E456"/>
    <w:rsid w:val="03DAF0AF"/>
    <w:rsid w:val="03E29F0A"/>
    <w:rsid w:val="03ECBAE5"/>
    <w:rsid w:val="03F99C99"/>
    <w:rsid w:val="03FF2FA1"/>
    <w:rsid w:val="03FFA7A2"/>
    <w:rsid w:val="04061011"/>
    <w:rsid w:val="040D243D"/>
    <w:rsid w:val="041851B3"/>
    <w:rsid w:val="043015B0"/>
    <w:rsid w:val="0438141C"/>
    <w:rsid w:val="043DB827"/>
    <w:rsid w:val="043FBA65"/>
    <w:rsid w:val="044FD159"/>
    <w:rsid w:val="04556453"/>
    <w:rsid w:val="046C0A62"/>
    <w:rsid w:val="0474A5B8"/>
    <w:rsid w:val="04941351"/>
    <w:rsid w:val="049F532D"/>
    <w:rsid w:val="04A2ED19"/>
    <w:rsid w:val="04A49DC9"/>
    <w:rsid w:val="04A6D6B3"/>
    <w:rsid w:val="04AE4FE5"/>
    <w:rsid w:val="04B32369"/>
    <w:rsid w:val="04C052B3"/>
    <w:rsid w:val="04DB241D"/>
    <w:rsid w:val="04E5456F"/>
    <w:rsid w:val="04EB42EA"/>
    <w:rsid w:val="04F091B0"/>
    <w:rsid w:val="04F71D03"/>
    <w:rsid w:val="04FE2A85"/>
    <w:rsid w:val="05131475"/>
    <w:rsid w:val="051926ED"/>
    <w:rsid w:val="051A668E"/>
    <w:rsid w:val="051E4857"/>
    <w:rsid w:val="052680CE"/>
    <w:rsid w:val="0526C2CF"/>
    <w:rsid w:val="05332EA1"/>
    <w:rsid w:val="05491648"/>
    <w:rsid w:val="055BB306"/>
    <w:rsid w:val="055EFEEA"/>
    <w:rsid w:val="057396E7"/>
    <w:rsid w:val="05810F41"/>
    <w:rsid w:val="0585F20D"/>
    <w:rsid w:val="0592AB98"/>
    <w:rsid w:val="059B7C6E"/>
    <w:rsid w:val="059EA6DF"/>
    <w:rsid w:val="05A14C1E"/>
    <w:rsid w:val="05B621DB"/>
    <w:rsid w:val="05C01F1C"/>
    <w:rsid w:val="05C19DD7"/>
    <w:rsid w:val="05E32CF2"/>
    <w:rsid w:val="05EE8A46"/>
    <w:rsid w:val="05F3A0B3"/>
    <w:rsid w:val="05F4E29B"/>
    <w:rsid w:val="061051B9"/>
    <w:rsid w:val="06174B53"/>
    <w:rsid w:val="064CB269"/>
    <w:rsid w:val="06556BD3"/>
    <w:rsid w:val="0656A9DF"/>
    <w:rsid w:val="0659C818"/>
    <w:rsid w:val="065F86FB"/>
    <w:rsid w:val="0669D461"/>
    <w:rsid w:val="06767D38"/>
    <w:rsid w:val="06867BF9"/>
    <w:rsid w:val="069B65FC"/>
    <w:rsid w:val="06A25AA5"/>
    <w:rsid w:val="06A32277"/>
    <w:rsid w:val="06A7D02D"/>
    <w:rsid w:val="06BB9C52"/>
    <w:rsid w:val="06C81E80"/>
    <w:rsid w:val="06D10609"/>
    <w:rsid w:val="06DAA59F"/>
    <w:rsid w:val="06E8707B"/>
    <w:rsid w:val="06E8E7E0"/>
    <w:rsid w:val="06E9282B"/>
    <w:rsid w:val="06E9F2BF"/>
    <w:rsid w:val="06F443BD"/>
    <w:rsid w:val="0701668A"/>
    <w:rsid w:val="070704E6"/>
    <w:rsid w:val="070B860A"/>
    <w:rsid w:val="070F3500"/>
    <w:rsid w:val="0711BD32"/>
    <w:rsid w:val="071B7CE0"/>
    <w:rsid w:val="0725889B"/>
    <w:rsid w:val="07260507"/>
    <w:rsid w:val="072B4236"/>
    <w:rsid w:val="0733E889"/>
    <w:rsid w:val="073C0C26"/>
    <w:rsid w:val="075117C2"/>
    <w:rsid w:val="0754B73E"/>
    <w:rsid w:val="075F4B1F"/>
    <w:rsid w:val="07798087"/>
    <w:rsid w:val="077E11A2"/>
    <w:rsid w:val="078507F2"/>
    <w:rsid w:val="0794C738"/>
    <w:rsid w:val="07A31324"/>
    <w:rsid w:val="07AA2115"/>
    <w:rsid w:val="07AB2EE6"/>
    <w:rsid w:val="07AE8E54"/>
    <w:rsid w:val="07B5FFCA"/>
    <w:rsid w:val="07C3B3AA"/>
    <w:rsid w:val="07CB21F0"/>
    <w:rsid w:val="07CCFC98"/>
    <w:rsid w:val="07DF7FBC"/>
    <w:rsid w:val="07E5BA81"/>
    <w:rsid w:val="07EB9A3C"/>
    <w:rsid w:val="0800F04B"/>
    <w:rsid w:val="0803B1ED"/>
    <w:rsid w:val="080825A7"/>
    <w:rsid w:val="080D7C87"/>
    <w:rsid w:val="082A6113"/>
    <w:rsid w:val="082F6AB0"/>
    <w:rsid w:val="0830B737"/>
    <w:rsid w:val="08359DCC"/>
    <w:rsid w:val="08603D73"/>
    <w:rsid w:val="08604989"/>
    <w:rsid w:val="086092EB"/>
    <w:rsid w:val="086A9398"/>
    <w:rsid w:val="08765DF0"/>
    <w:rsid w:val="087EAE52"/>
    <w:rsid w:val="089619DE"/>
    <w:rsid w:val="08965429"/>
    <w:rsid w:val="089D9BD5"/>
    <w:rsid w:val="08B845C6"/>
    <w:rsid w:val="08BBC1D0"/>
    <w:rsid w:val="08BF0EC9"/>
    <w:rsid w:val="08C025D9"/>
    <w:rsid w:val="08C14C60"/>
    <w:rsid w:val="08C70158"/>
    <w:rsid w:val="08E3BA44"/>
    <w:rsid w:val="08F26C07"/>
    <w:rsid w:val="0900FEDC"/>
    <w:rsid w:val="0904E3DC"/>
    <w:rsid w:val="090532AD"/>
    <w:rsid w:val="0907B93D"/>
    <w:rsid w:val="09118C2B"/>
    <w:rsid w:val="091CB3BD"/>
    <w:rsid w:val="0926B53A"/>
    <w:rsid w:val="092FAFFD"/>
    <w:rsid w:val="0938DABA"/>
    <w:rsid w:val="0969A900"/>
    <w:rsid w:val="0989FDBE"/>
    <w:rsid w:val="098DC2E6"/>
    <w:rsid w:val="098DEC72"/>
    <w:rsid w:val="098FA548"/>
    <w:rsid w:val="09A12351"/>
    <w:rsid w:val="09B5CED8"/>
    <w:rsid w:val="09B99466"/>
    <w:rsid w:val="09C45002"/>
    <w:rsid w:val="09E67BE0"/>
    <w:rsid w:val="09EFE315"/>
    <w:rsid w:val="0A055B6A"/>
    <w:rsid w:val="0A09EA78"/>
    <w:rsid w:val="0A0D12D7"/>
    <w:rsid w:val="0A0F0F3F"/>
    <w:rsid w:val="0A12A5AF"/>
    <w:rsid w:val="0A1C7C73"/>
    <w:rsid w:val="0A1EC017"/>
    <w:rsid w:val="0A2519A5"/>
    <w:rsid w:val="0A271467"/>
    <w:rsid w:val="0A29D0E0"/>
    <w:rsid w:val="0A2AF1CC"/>
    <w:rsid w:val="0A30E11A"/>
    <w:rsid w:val="0A31A1ED"/>
    <w:rsid w:val="0A355E29"/>
    <w:rsid w:val="0A39EFE1"/>
    <w:rsid w:val="0A46B41D"/>
    <w:rsid w:val="0A4BDD41"/>
    <w:rsid w:val="0A5581D7"/>
    <w:rsid w:val="0A5952DF"/>
    <w:rsid w:val="0A5B8E4E"/>
    <w:rsid w:val="0A610317"/>
    <w:rsid w:val="0A7E1723"/>
    <w:rsid w:val="0AA37284"/>
    <w:rsid w:val="0ABB4C54"/>
    <w:rsid w:val="0ABF75AC"/>
    <w:rsid w:val="0AC31808"/>
    <w:rsid w:val="0AD45D77"/>
    <w:rsid w:val="0ADB091E"/>
    <w:rsid w:val="0AE019A7"/>
    <w:rsid w:val="0AEB7160"/>
    <w:rsid w:val="0AF997A0"/>
    <w:rsid w:val="0B025840"/>
    <w:rsid w:val="0B02C577"/>
    <w:rsid w:val="0B05A3F1"/>
    <w:rsid w:val="0B06F8D0"/>
    <w:rsid w:val="0B153AA5"/>
    <w:rsid w:val="0B16440F"/>
    <w:rsid w:val="0B18A2C2"/>
    <w:rsid w:val="0B1CBD6F"/>
    <w:rsid w:val="0B220F11"/>
    <w:rsid w:val="0B264753"/>
    <w:rsid w:val="0B437A31"/>
    <w:rsid w:val="0B483E12"/>
    <w:rsid w:val="0B5226A9"/>
    <w:rsid w:val="0B588560"/>
    <w:rsid w:val="0B7332EE"/>
    <w:rsid w:val="0B791421"/>
    <w:rsid w:val="0B842C2E"/>
    <w:rsid w:val="0B8C20E2"/>
    <w:rsid w:val="0B9DAF4A"/>
    <w:rsid w:val="0BA8D68D"/>
    <w:rsid w:val="0BD96B04"/>
    <w:rsid w:val="0BDE634E"/>
    <w:rsid w:val="0BF89E80"/>
    <w:rsid w:val="0BF9813A"/>
    <w:rsid w:val="0BFA4631"/>
    <w:rsid w:val="0C10C4D3"/>
    <w:rsid w:val="0C19D6EF"/>
    <w:rsid w:val="0C1E7D37"/>
    <w:rsid w:val="0C313229"/>
    <w:rsid w:val="0C53638F"/>
    <w:rsid w:val="0C5A7BEB"/>
    <w:rsid w:val="0C7E8B27"/>
    <w:rsid w:val="0C8CCCC1"/>
    <w:rsid w:val="0C957FB7"/>
    <w:rsid w:val="0C98BEA4"/>
    <w:rsid w:val="0CA11C0B"/>
    <w:rsid w:val="0CA5E826"/>
    <w:rsid w:val="0CB3D842"/>
    <w:rsid w:val="0CC9FAFC"/>
    <w:rsid w:val="0CE2516D"/>
    <w:rsid w:val="0CE5783B"/>
    <w:rsid w:val="0CE8ACFD"/>
    <w:rsid w:val="0CEE8D2B"/>
    <w:rsid w:val="0D038B91"/>
    <w:rsid w:val="0D052D00"/>
    <w:rsid w:val="0D099152"/>
    <w:rsid w:val="0D0E1EBF"/>
    <w:rsid w:val="0D18852B"/>
    <w:rsid w:val="0D2415CA"/>
    <w:rsid w:val="0D2EAD86"/>
    <w:rsid w:val="0D3E42C3"/>
    <w:rsid w:val="0D59DC92"/>
    <w:rsid w:val="0D605CA3"/>
    <w:rsid w:val="0D661256"/>
    <w:rsid w:val="0D753D2D"/>
    <w:rsid w:val="0D8A6EE4"/>
    <w:rsid w:val="0D8BBF74"/>
    <w:rsid w:val="0D98B47C"/>
    <w:rsid w:val="0D9B4432"/>
    <w:rsid w:val="0DA1CC63"/>
    <w:rsid w:val="0DA4412F"/>
    <w:rsid w:val="0DB6FC72"/>
    <w:rsid w:val="0DC64E8C"/>
    <w:rsid w:val="0DCAEDFA"/>
    <w:rsid w:val="0DD09533"/>
    <w:rsid w:val="0DDE0FFE"/>
    <w:rsid w:val="0DE91F45"/>
    <w:rsid w:val="0DF3C8B1"/>
    <w:rsid w:val="0DF62450"/>
    <w:rsid w:val="0DF6D16B"/>
    <w:rsid w:val="0DF8DA37"/>
    <w:rsid w:val="0DFA2298"/>
    <w:rsid w:val="0E072D1F"/>
    <w:rsid w:val="0E210FA0"/>
    <w:rsid w:val="0E44D385"/>
    <w:rsid w:val="0E6FB53B"/>
    <w:rsid w:val="0E73D366"/>
    <w:rsid w:val="0E789C79"/>
    <w:rsid w:val="0E7D1B7C"/>
    <w:rsid w:val="0E89D9E1"/>
    <w:rsid w:val="0E8B8CAA"/>
    <w:rsid w:val="0E94C9F3"/>
    <w:rsid w:val="0E9536F5"/>
    <w:rsid w:val="0E954944"/>
    <w:rsid w:val="0E9F326F"/>
    <w:rsid w:val="0EB6BC8C"/>
    <w:rsid w:val="0EC654B9"/>
    <w:rsid w:val="0ECFDE61"/>
    <w:rsid w:val="0ED049F0"/>
    <w:rsid w:val="0ED77A95"/>
    <w:rsid w:val="0EEC19A7"/>
    <w:rsid w:val="0EF1E29D"/>
    <w:rsid w:val="0EFAA597"/>
    <w:rsid w:val="0EFB2A51"/>
    <w:rsid w:val="0F1F1E0C"/>
    <w:rsid w:val="0F2C837B"/>
    <w:rsid w:val="0F3CD40D"/>
    <w:rsid w:val="0F406676"/>
    <w:rsid w:val="0F40EE81"/>
    <w:rsid w:val="0F4E12F2"/>
    <w:rsid w:val="0F5F7464"/>
    <w:rsid w:val="0F679C2B"/>
    <w:rsid w:val="0F691101"/>
    <w:rsid w:val="0F7CA47F"/>
    <w:rsid w:val="0F7E22C4"/>
    <w:rsid w:val="0FA3BD7F"/>
    <w:rsid w:val="0FBED44D"/>
    <w:rsid w:val="0FC2743F"/>
    <w:rsid w:val="0FD52D38"/>
    <w:rsid w:val="0FEC9777"/>
    <w:rsid w:val="0FF5B6FB"/>
    <w:rsid w:val="0FF9065A"/>
    <w:rsid w:val="1000BDEB"/>
    <w:rsid w:val="100D752E"/>
    <w:rsid w:val="100DB3F9"/>
    <w:rsid w:val="102CD69B"/>
    <w:rsid w:val="1033A0D5"/>
    <w:rsid w:val="103752DC"/>
    <w:rsid w:val="104F4C49"/>
    <w:rsid w:val="1060D909"/>
    <w:rsid w:val="10661600"/>
    <w:rsid w:val="106DC912"/>
    <w:rsid w:val="1085D0AB"/>
    <w:rsid w:val="108A938A"/>
    <w:rsid w:val="10927A48"/>
    <w:rsid w:val="109A4801"/>
    <w:rsid w:val="109E1813"/>
    <w:rsid w:val="10AF827B"/>
    <w:rsid w:val="10BA71A0"/>
    <w:rsid w:val="10BD46F0"/>
    <w:rsid w:val="10C16A9C"/>
    <w:rsid w:val="10C1C292"/>
    <w:rsid w:val="10D0AACF"/>
    <w:rsid w:val="10EEE769"/>
    <w:rsid w:val="10EFCB58"/>
    <w:rsid w:val="10F23A4E"/>
    <w:rsid w:val="10F5B359"/>
    <w:rsid w:val="110ED5F4"/>
    <w:rsid w:val="110EFDD4"/>
    <w:rsid w:val="111D762B"/>
    <w:rsid w:val="11254662"/>
    <w:rsid w:val="112C88F4"/>
    <w:rsid w:val="114256A5"/>
    <w:rsid w:val="11453034"/>
    <w:rsid w:val="114921EE"/>
    <w:rsid w:val="1154EC6C"/>
    <w:rsid w:val="115EBDED"/>
    <w:rsid w:val="116A7ABA"/>
    <w:rsid w:val="117566CD"/>
    <w:rsid w:val="117DB9FF"/>
    <w:rsid w:val="11854305"/>
    <w:rsid w:val="118AFED2"/>
    <w:rsid w:val="1190FC9A"/>
    <w:rsid w:val="119CC091"/>
    <w:rsid w:val="11A10C06"/>
    <w:rsid w:val="11AB5E18"/>
    <w:rsid w:val="11B18B33"/>
    <w:rsid w:val="11C4C870"/>
    <w:rsid w:val="11C8D677"/>
    <w:rsid w:val="11D58785"/>
    <w:rsid w:val="11DA7B72"/>
    <w:rsid w:val="11EF881E"/>
    <w:rsid w:val="11F915AF"/>
    <w:rsid w:val="11F94A58"/>
    <w:rsid w:val="11FF5D90"/>
    <w:rsid w:val="1214526A"/>
    <w:rsid w:val="12169664"/>
    <w:rsid w:val="121DA7B7"/>
    <w:rsid w:val="122E935D"/>
    <w:rsid w:val="123229B0"/>
    <w:rsid w:val="12324FE0"/>
    <w:rsid w:val="12383401"/>
    <w:rsid w:val="123A1F81"/>
    <w:rsid w:val="123B3B62"/>
    <w:rsid w:val="12506FA9"/>
    <w:rsid w:val="1265BA69"/>
    <w:rsid w:val="126B854E"/>
    <w:rsid w:val="126BF44D"/>
    <w:rsid w:val="126C99F6"/>
    <w:rsid w:val="126DD33B"/>
    <w:rsid w:val="128E9F83"/>
    <w:rsid w:val="1299BB66"/>
    <w:rsid w:val="12A9B84F"/>
    <w:rsid w:val="12B89CA8"/>
    <w:rsid w:val="12BE491D"/>
    <w:rsid w:val="12DB966E"/>
    <w:rsid w:val="12F56AC3"/>
    <w:rsid w:val="130FBA6D"/>
    <w:rsid w:val="13206CB3"/>
    <w:rsid w:val="132F54A1"/>
    <w:rsid w:val="133960AA"/>
    <w:rsid w:val="13401962"/>
    <w:rsid w:val="1358BBBA"/>
    <w:rsid w:val="135A9199"/>
    <w:rsid w:val="137AACA4"/>
    <w:rsid w:val="138B13C5"/>
    <w:rsid w:val="138D6B97"/>
    <w:rsid w:val="138DF5E1"/>
    <w:rsid w:val="138F9C8F"/>
    <w:rsid w:val="13AA2A48"/>
    <w:rsid w:val="13B48139"/>
    <w:rsid w:val="13B720DD"/>
    <w:rsid w:val="13BA82A7"/>
    <w:rsid w:val="13BB586D"/>
    <w:rsid w:val="13BD7388"/>
    <w:rsid w:val="13C6E134"/>
    <w:rsid w:val="13CC4CF6"/>
    <w:rsid w:val="13DCDE6B"/>
    <w:rsid w:val="13E92A8C"/>
    <w:rsid w:val="13FFB624"/>
    <w:rsid w:val="1402821E"/>
    <w:rsid w:val="1404A01E"/>
    <w:rsid w:val="140C9CF1"/>
    <w:rsid w:val="141FCB3F"/>
    <w:rsid w:val="14277827"/>
    <w:rsid w:val="142ABC5E"/>
    <w:rsid w:val="146C8E21"/>
    <w:rsid w:val="148625A6"/>
    <w:rsid w:val="14A45D0A"/>
    <w:rsid w:val="14A5B6E8"/>
    <w:rsid w:val="14B186E8"/>
    <w:rsid w:val="14B50F56"/>
    <w:rsid w:val="14B714F9"/>
    <w:rsid w:val="14DB5FE1"/>
    <w:rsid w:val="14E8EC4A"/>
    <w:rsid w:val="14EB567B"/>
    <w:rsid w:val="14F27E06"/>
    <w:rsid w:val="14F79244"/>
    <w:rsid w:val="150A42F5"/>
    <w:rsid w:val="150C73AE"/>
    <w:rsid w:val="151822DE"/>
    <w:rsid w:val="151854F7"/>
    <w:rsid w:val="152FCC31"/>
    <w:rsid w:val="15364727"/>
    <w:rsid w:val="15486CDA"/>
    <w:rsid w:val="15532035"/>
    <w:rsid w:val="155E6FDE"/>
    <w:rsid w:val="1569F73B"/>
    <w:rsid w:val="157755EC"/>
    <w:rsid w:val="159A41C9"/>
    <w:rsid w:val="15A62271"/>
    <w:rsid w:val="15A79AF7"/>
    <w:rsid w:val="15A80314"/>
    <w:rsid w:val="15B43F3E"/>
    <w:rsid w:val="15C2B5A9"/>
    <w:rsid w:val="15D48EB9"/>
    <w:rsid w:val="15E4F3A0"/>
    <w:rsid w:val="15EDB2C4"/>
    <w:rsid w:val="15FB8087"/>
    <w:rsid w:val="15FD1230"/>
    <w:rsid w:val="1603E59F"/>
    <w:rsid w:val="1612C1AD"/>
    <w:rsid w:val="1613773A"/>
    <w:rsid w:val="162041D2"/>
    <w:rsid w:val="162C4BAA"/>
    <w:rsid w:val="162CD9DC"/>
    <w:rsid w:val="16338ADD"/>
    <w:rsid w:val="1640751B"/>
    <w:rsid w:val="16496D72"/>
    <w:rsid w:val="166B64D0"/>
    <w:rsid w:val="1672FDC7"/>
    <w:rsid w:val="1675B881"/>
    <w:rsid w:val="167B050F"/>
    <w:rsid w:val="168E455A"/>
    <w:rsid w:val="16A48313"/>
    <w:rsid w:val="16AF3F0A"/>
    <w:rsid w:val="16B7999E"/>
    <w:rsid w:val="16C4BB27"/>
    <w:rsid w:val="16D1EF3A"/>
    <w:rsid w:val="16E0CC8D"/>
    <w:rsid w:val="16E53086"/>
    <w:rsid w:val="16F150BE"/>
    <w:rsid w:val="16F3B8F1"/>
    <w:rsid w:val="16FB2A26"/>
    <w:rsid w:val="16FBCC12"/>
    <w:rsid w:val="1701D40F"/>
    <w:rsid w:val="1703FE44"/>
    <w:rsid w:val="170F5973"/>
    <w:rsid w:val="173EFAD4"/>
    <w:rsid w:val="173FAC43"/>
    <w:rsid w:val="17446C12"/>
    <w:rsid w:val="17476DC1"/>
    <w:rsid w:val="17495A5E"/>
    <w:rsid w:val="174CAA48"/>
    <w:rsid w:val="176DE0FC"/>
    <w:rsid w:val="1776E620"/>
    <w:rsid w:val="177DE748"/>
    <w:rsid w:val="178DC246"/>
    <w:rsid w:val="178EFE47"/>
    <w:rsid w:val="179BDEA9"/>
    <w:rsid w:val="179CB278"/>
    <w:rsid w:val="17A3EDA0"/>
    <w:rsid w:val="17B00994"/>
    <w:rsid w:val="17C1FC9B"/>
    <w:rsid w:val="17CFD021"/>
    <w:rsid w:val="17D9C950"/>
    <w:rsid w:val="17E1B1A2"/>
    <w:rsid w:val="17E48634"/>
    <w:rsid w:val="17E6A110"/>
    <w:rsid w:val="1811731E"/>
    <w:rsid w:val="181A1753"/>
    <w:rsid w:val="18271FF9"/>
    <w:rsid w:val="18303321"/>
    <w:rsid w:val="183697AB"/>
    <w:rsid w:val="184BC91F"/>
    <w:rsid w:val="184BF00D"/>
    <w:rsid w:val="18500385"/>
    <w:rsid w:val="185422BD"/>
    <w:rsid w:val="186E0B4F"/>
    <w:rsid w:val="187AA0B0"/>
    <w:rsid w:val="187C0483"/>
    <w:rsid w:val="187DC999"/>
    <w:rsid w:val="188433BC"/>
    <w:rsid w:val="188CD28A"/>
    <w:rsid w:val="1890C673"/>
    <w:rsid w:val="1890C9F9"/>
    <w:rsid w:val="18970AC0"/>
    <w:rsid w:val="189C7C44"/>
    <w:rsid w:val="18B2EF44"/>
    <w:rsid w:val="18B344CD"/>
    <w:rsid w:val="18C798B6"/>
    <w:rsid w:val="18CC6EA6"/>
    <w:rsid w:val="18D45978"/>
    <w:rsid w:val="18D86DA9"/>
    <w:rsid w:val="18F5378E"/>
    <w:rsid w:val="19005A06"/>
    <w:rsid w:val="190A2EE7"/>
    <w:rsid w:val="19261608"/>
    <w:rsid w:val="19264D1E"/>
    <w:rsid w:val="193C6A56"/>
    <w:rsid w:val="194150D2"/>
    <w:rsid w:val="19472E50"/>
    <w:rsid w:val="195265A1"/>
    <w:rsid w:val="1957A8FD"/>
    <w:rsid w:val="196CB8E5"/>
    <w:rsid w:val="19BAE9CD"/>
    <w:rsid w:val="19BBB2C1"/>
    <w:rsid w:val="19C25CA8"/>
    <w:rsid w:val="19C59A2B"/>
    <w:rsid w:val="19C8C86D"/>
    <w:rsid w:val="19CB45FE"/>
    <w:rsid w:val="19DB50A2"/>
    <w:rsid w:val="19F43984"/>
    <w:rsid w:val="19F51CBD"/>
    <w:rsid w:val="1A076BAB"/>
    <w:rsid w:val="1A13D988"/>
    <w:rsid w:val="1A26DD22"/>
    <w:rsid w:val="1A27E2F3"/>
    <w:rsid w:val="1A38FAB2"/>
    <w:rsid w:val="1A433149"/>
    <w:rsid w:val="1A4892BC"/>
    <w:rsid w:val="1A54D08B"/>
    <w:rsid w:val="1A63AECF"/>
    <w:rsid w:val="1A67DE99"/>
    <w:rsid w:val="1A8B2E07"/>
    <w:rsid w:val="1A8CBFB3"/>
    <w:rsid w:val="1A95AD06"/>
    <w:rsid w:val="1A9DFC92"/>
    <w:rsid w:val="1AA73F08"/>
    <w:rsid w:val="1AA891EE"/>
    <w:rsid w:val="1AB12754"/>
    <w:rsid w:val="1ACD5A0D"/>
    <w:rsid w:val="1AE4119F"/>
    <w:rsid w:val="1AF8AED8"/>
    <w:rsid w:val="1B01ED9D"/>
    <w:rsid w:val="1B03B651"/>
    <w:rsid w:val="1B0CCA02"/>
    <w:rsid w:val="1B0E0737"/>
    <w:rsid w:val="1B111BA7"/>
    <w:rsid w:val="1B126440"/>
    <w:rsid w:val="1B191EB9"/>
    <w:rsid w:val="1B19601E"/>
    <w:rsid w:val="1B263319"/>
    <w:rsid w:val="1B2B602A"/>
    <w:rsid w:val="1B407C1B"/>
    <w:rsid w:val="1B53D233"/>
    <w:rsid w:val="1B61C84F"/>
    <w:rsid w:val="1B6A34A7"/>
    <w:rsid w:val="1B6B599C"/>
    <w:rsid w:val="1B6BFF2C"/>
    <w:rsid w:val="1B6F7E91"/>
    <w:rsid w:val="1B807A4F"/>
    <w:rsid w:val="1B8245BF"/>
    <w:rsid w:val="1B86500B"/>
    <w:rsid w:val="1B9AB167"/>
    <w:rsid w:val="1BC44378"/>
    <w:rsid w:val="1BD77B62"/>
    <w:rsid w:val="1BE00DAD"/>
    <w:rsid w:val="1BE03B7F"/>
    <w:rsid w:val="1BE0A6E1"/>
    <w:rsid w:val="1BE461B3"/>
    <w:rsid w:val="1BE57F13"/>
    <w:rsid w:val="1BE79AFD"/>
    <w:rsid w:val="1BF7C61D"/>
    <w:rsid w:val="1BFC0A49"/>
    <w:rsid w:val="1C026EC2"/>
    <w:rsid w:val="1C02890A"/>
    <w:rsid w:val="1C0AFB5F"/>
    <w:rsid w:val="1C0CD768"/>
    <w:rsid w:val="1C107E9D"/>
    <w:rsid w:val="1C139226"/>
    <w:rsid w:val="1C159DD3"/>
    <w:rsid w:val="1C15B8FD"/>
    <w:rsid w:val="1C2AF1E5"/>
    <w:rsid w:val="1C2E5841"/>
    <w:rsid w:val="1C5C5989"/>
    <w:rsid w:val="1C67511B"/>
    <w:rsid w:val="1C6AB192"/>
    <w:rsid w:val="1C7DAFDE"/>
    <w:rsid w:val="1C83EFA0"/>
    <w:rsid w:val="1C864819"/>
    <w:rsid w:val="1C89E8AE"/>
    <w:rsid w:val="1C98F48D"/>
    <w:rsid w:val="1C9987F7"/>
    <w:rsid w:val="1CAA5C68"/>
    <w:rsid w:val="1CC95096"/>
    <w:rsid w:val="1CDA4BA6"/>
    <w:rsid w:val="1CE1C490"/>
    <w:rsid w:val="1D0322F2"/>
    <w:rsid w:val="1D132FDC"/>
    <w:rsid w:val="1D184610"/>
    <w:rsid w:val="1D260FF9"/>
    <w:rsid w:val="1D2E1116"/>
    <w:rsid w:val="1D44972D"/>
    <w:rsid w:val="1D4BD066"/>
    <w:rsid w:val="1D645723"/>
    <w:rsid w:val="1D6DA10F"/>
    <w:rsid w:val="1D6E574C"/>
    <w:rsid w:val="1D77E391"/>
    <w:rsid w:val="1D7D90D6"/>
    <w:rsid w:val="1D81AC53"/>
    <w:rsid w:val="1D8B73E0"/>
    <w:rsid w:val="1D95078E"/>
    <w:rsid w:val="1D951A39"/>
    <w:rsid w:val="1DA83C67"/>
    <w:rsid w:val="1DC79ABE"/>
    <w:rsid w:val="1DD4B747"/>
    <w:rsid w:val="1DDDCAB5"/>
    <w:rsid w:val="1DDFA085"/>
    <w:rsid w:val="1DF2961A"/>
    <w:rsid w:val="1E03F065"/>
    <w:rsid w:val="1E0A9AE4"/>
    <w:rsid w:val="1E131590"/>
    <w:rsid w:val="1E170882"/>
    <w:rsid w:val="1E3B5F8A"/>
    <w:rsid w:val="1E4138B8"/>
    <w:rsid w:val="1E67AD91"/>
    <w:rsid w:val="1E681D64"/>
    <w:rsid w:val="1E6828F7"/>
    <w:rsid w:val="1E6A4618"/>
    <w:rsid w:val="1E6EEFCA"/>
    <w:rsid w:val="1E89674B"/>
    <w:rsid w:val="1E8CD401"/>
    <w:rsid w:val="1E8CFD4D"/>
    <w:rsid w:val="1EA5FA4E"/>
    <w:rsid w:val="1EA8366D"/>
    <w:rsid w:val="1EBAFE63"/>
    <w:rsid w:val="1EBC0F9E"/>
    <w:rsid w:val="1EBF8ED6"/>
    <w:rsid w:val="1EC05407"/>
    <w:rsid w:val="1ECB9C5B"/>
    <w:rsid w:val="1ECD2754"/>
    <w:rsid w:val="1ED6F6DF"/>
    <w:rsid w:val="1EE37219"/>
    <w:rsid w:val="1EEBEE22"/>
    <w:rsid w:val="1EEF5E0D"/>
    <w:rsid w:val="1EEFDDD8"/>
    <w:rsid w:val="1EF69A39"/>
    <w:rsid w:val="1EF8A483"/>
    <w:rsid w:val="1F05BA35"/>
    <w:rsid w:val="1F093D4A"/>
    <w:rsid w:val="1F15E42D"/>
    <w:rsid w:val="1F1E3E74"/>
    <w:rsid w:val="1F4294FD"/>
    <w:rsid w:val="1F48C665"/>
    <w:rsid w:val="1F518920"/>
    <w:rsid w:val="1F55864A"/>
    <w:rsid w:val="1F58D737"/>
    <w:rsid w:val="1F6516BC"/>
    <w:rsid w:val="1F6C085E"/>
    <w:rsid w:val="1F72013A"/>
    <w:rsid w:val="1F73C204"/>
    <w:rsid w:val="1F7D2415"/>
    <w:rsid w:val="1F7E84FF"/>
    <w:rsid w:val="1F97620C"/>
    <w:rsid w:val="1F98E860"/>
    <w:rsid w:val="1F9BB70E"/>
    <w:rsid w:val="1FAB7A2E"/>
    <w:rsid w:val="1FB6DF08"/>
    <w:rsid w:val="1FC4EB55"/>
    <w:rsid w:val="1FC5789F"/>
    <w:rsid w:val="1FCB97E3"/>
    <w:rsid w:val="1FCEEBBD"/>
    <w:rsid w:val="1FDA44EA"/>
    <w:rsid w:val="1FDC5D4C"/>
    <w:rsid w:val="1FE717B0"/>
    <w:rsid w:val="1FEFD8B0"/>
    <w:rsid w:val="2002C80D"/>
    <w:rsid w:val="200C3124"/>
    <w:rsid w:val="200D92F9"/>
    <w:rsid w:val="200EF24E"/>
    <w:rsid w:val="2012F72E"/>
    <w:rsid w:val="20162650"/>
    <w:rsid w:val="2017580E"/>
    <w:rsid w:val="2033375C"/>
    <w:rsid w:val="2041B46A"/>
    <w:rsid w:val="20560047"/>
    <w:rsid w:val="206B6CDD"/>
    <w:rsid w:val="20713CA6"/>
    <w:rsid w:val="2086BC9F"/>
    <w:rsid w:val="208D9872"/>
    <w:rsid w:val="208F4CE2"/>
    <w:rsid w:val="20C73145"/>
    <w:rsid w:val="20CC59FE"/>
    <w:rsid w:val="20D26B07"/>
    <w:rsid w:val="20FC61F5"/>
    <w:rsid w:val="21037363"/>
    <w:rsid w:val="21294E96"/>
    <w:rsid w:val="21371B11"/>
    <w:rsid w:val="2137DAAA"/>
    <w:rsid w:val="214DF751"/>
    <w:rsid w:val="2152025E"/>
    <w:rsid w:val="216172B8"/>
    <w:rsid w:val="217B2ACC"/>
    <w:rsid w:val="21915D8A"/>
    <w:rsid w:val="219452E6"/>
    <w:rsid w:val="21A8768C"/>
    <w:rsid w:val="21B0FD2A"/>
    <w:rsid w:val="21C0BDC5"/>
    <w:rsid w:val="21CA24CC"/>
    <w:rsid w:val="21D05F3D"/>
    <w:rsid w:val="21D180F1"/>
    <w:rsid w:val="21D9571D"/>
    <w:rsid w:val="21D9E93E"/>
    <w:rsid w:val="21DEB23D"/>
    <w:rsid w:val="21FEF22B"/>
    <w:rsid w:val="22049862"/>
    <w:rsid w:val="220B0CCD"/>
    <w:rsid w:val="2219F48B"/>
    <w:rsid w:val="2224CD3F"/>
    <w:rsid w:val="2226C5FA"/>
    <w:rsid w:val="222DD24E"/>
    <w:rsid w:val="2237D1B2"/>
    <w:rsid w:val="223BA3B9"/>
    <w:rsid w:val="223C2721"/>
    <w:rsid w:val="2249EC0B"/>
    <w:rsid w:val="225448A6"/>
    <w:rsid w:val="226F325B"/>
    <w:rsid w:val="2272745A"/>
    <w:rsid w:val="22732466"/>
    <w:rsid w:val="2274C50F"/>
    <w:rsid w:val="2279E8BF"/>
    <w:rsid w:val="227E8366"/>
    <w:rsid w:val="2299272D"/>
    <w:rsid w:val="22BCD188"/>
    <w:rsid w:val="22BDFEBF"/>
    <w:rsid w:val="22C878D8"/>
    <w:rsid w:val="22D822C4"/>
    <w:rsid w:val="22DD08EE"/>
    <w:rsid w:val="22DE0A5D"/>
    <w:rsid w:val="22DED076"/>
    <w:rsid w:val="22E31067"/>
    <w:rsid w:val="22E6A549"/>
    <w:rsid w:val="22F2ECAE"/>
    <w:rsid w:val="22FBB49E"/>
    <w:rsid w:val="23169B9E"/>
    <w:rsid w:val="231E64DA"/>
    <w:rsid w:val="231E7E58"/>
    <w:rsid w:val="23239A3D"/>
    <w:rsid w:val="232C928F"/>
    <w:rsid w:val="232E7AAD"/>
    <w:rsid w:val="234B6462"/>
    <w:rsid w:val="237AAE3C"/>
    <w:rsid w:val="237D1E11"/>
    <w:rsid w:val="23A5BB2F"/>
    <w:rsid w:val="23B1883C"/>
    <w:rsid w:val="23B6174D"/>
    <w:rsid w:val="23D40671"/>
    <w:rsid w:val="23E9B729"/>
    <w:rsid w:val="23FB6131"/>
    <w:rsid w:val="240314F3"/>
    <w:rsid w:val="2407974E"/>
    <w:rsid w:val="241608CC"/>
    <w:rsid w:val="24221AEF"/>
    <w:rsid w:val="242593EF"/>
    <w:rsid w:val="2442A634"/>
    <w:rsid w:val="244973C2"/>
    <w:rsid w:val="2473DB9F"/>
    <w:rsid w:val="2477C916"/>
    <w:rsid w:val="2480E8D1"/>
    <w:rsid w:val="24813171"/>
    <w:rsid w:val="24813548"/>
    <w:rsid w:val="24936B8E"/>
    <w:rsid w:val="24936E2F"/>
    <w:rsid w:val="24AAF956"/>
    <w:rsid w:val="24B48F41"/>
    <w:rsid w:val="24BBC351"/>
    <w:rsid w:val="24CDBA80"/>
    <w:rsid w:val="24CEE027"/>
    <w:rsid w:val="24D15337"/>
    <w:rsid w:val="24DBCBBE"/>
    <w:rsid w:val="24DDD766"/>
    <w:rsid w:val="24E6C3AC"/>
    <w:rsid w:val="24E729E4"/>
    <w:rsid w:val="24EE115A"/>
    <w:rsid w:val="25075139"/>
    <w:rsid w:val="25266EA1"/>
    <w:rsid w:val="2526B3F9"/>
    <w:rsid w:val="252E8936"/>
    <w:rsid w:val="253754AB"/>
    <w:rsid w:val="253FAA08"/>
    <w:rsid w:val="25410B2A"/>
    <w:rsid w:val="2543AD2E"/>
    <w:rsid w:val="2544BD31"/>
    <w:rsid w:val="2552DCB3"/>
    <w:rsid w:val="255B7C4D"/>
    <w:rsid w:val="255B90F9"/>
    <w:rsid w:val="255C2A49"/>
    <w:rsid w:val="2577BC6B"/>
    <w:rsid w:val="258104EC"/>
    <w:rsid w:val="2589335B"/>
    <w:rsid w:val="259B1399"/>
    <w:rsid w:val="25AD95A6"/>
    <w:rsid w:val="25C2B816"/>
    <w:rsid w:val="25C2E741"/>
    <w:rsid w:val="25CBA6D8"/>
    <w:rsid w:val="25D01332"/>
    <w:rsid w:val="25D04957"/>
    <w:rsid w:val="25ED028B"/>
    <w:rsid w:val="260C000C"/>
    <w:rsid w:val="260DD834"/>
    <w:rsid w:val="2610F9F1"/>
    <w:rsid w:val="2615F5F6"/>
    <w:rsid w:val="261B5903"/>
    <w:rsid w:val="261CF034"/>
    <w:rsid w:val="261D7B39"/>
    <w:rsid w:val="2624C8F7"/>
    <w:rsid w:val="262ED12B"/>
    <w:rsid w:val="263686D7"/>
    <w:rsid w:val="263B90D3"/>
    <w:rsid w:val="2648DB58"/>
    <w:rsid w:val="264F517B"/>
    <w:rsid w:val="2661FDCB"/>
    <w:rsid w:val="2667DCD5"/>
    <w:rsid w:val="2668B57E"/>
    <w:rsid w:val="266EE6E2"/>
    <w:rsid w:val="26714AEB"/>
    <w:rsid w:val="2672A820"/>
    <w:rsid w:val="267DB9E1"/>
    <w:rsid w:val="268BCDAA"/>
    <w:rsid w:val="26972FE7"/>
    <w:rsid w:val="26B38CE4"/>
    <w:rsid w:val="26B9E519"/>
    <w:rsid w:val="26BDEB7A"/>
    <w:rsid w:val="26BE3C2A"/>
    <w:rsid w:val="26C3670C"/>
    <w:rsid w:val="26C91229"/>
    <w:rsid w:val="26CC2515"/>
    <w:rsid w:val="26D2B23E"/>
    <w:rsid w:val="26F2C1A8"/>
    <w:rsid w:val="2711EBFC"/>
    <w:rsid w:val="27256A51"/>
    <w:rsid w:val="272B64ED"/>
    <w:rsid w:val="272FA106"/>
    <w:rsid w:val="273DAAF7"/>
    <w:rsid w:val="274BE56E"/>
    <w:rsid w:val="274F18C6"/>
    <w:rsid w:val="2752DF7C"/>
    <w:rsid w:val="2755DD51"/>
    <w:rsid w:val="275FA6E2"/>
    <w:rsid w:val="27673CB7"/>
    <w:rsid w:val="276E5325"/>
    <w:rsid w:val="2784B65D"/>
    <w:rsid w:val="278A8E87"/>
    <w:rsid w:val="27906593"/>
    <w:rsid w:val="27AE4B52"/>
    <w:rsid w:val="27B0AB4D"/>
    <w:rsid w:val="27B9849A"/>
    <w:rsid w:val="27C1CCB1"/>
    <w:rsid w:val="27D25A08"/>
    <w:rsid w:val="27E93122"/>
    <w:rsid w:val="2800BCB3"/>
    <w:rsid w:val="28127ED0"/>
    <w:rsid w:val="2813DEB5"/>
    <w:rsid w:val="281E37D8"/>
    <w:rsid w:val="284C4FB4"/>
    <w:rsid w:val="285152D6"/>
    <w:rsid w:val="285E12BD"/>
    <w:rsid w:val="285FF0CE"/>
    <w:rsid w:val="286A613B"/>
    <w:rsid w:val="286BAA4A"/>
    <w:rsid w:val="286C0EBB"/>
    <w:rsid w:val="2874E2AE"/>
    <w:rsid w:val="2898CEC7"/>
    <w:rsid w:val="28A69530"/>
    <w:rsid w:val="28B6E8C0"/>
    <w:rsid w:val="28B7B1B8"/>
    <w:rsid w:val="28C0A824"/>
    <w:rsid w:val="28CDE05D"/>
    <w:rsid w:val="28D132A2"/>
    <w:rsid w:val="28ECE24D"/>
    <w:rsid w:val="292559F0"/>
    <w:rsid w:val="293C371B"/>
    <w:rsid w:val="2940F75F"/>
    <w:rsid w:val="2942390A"/>
    <w:rsid w:val="2943A619"/>
    <w:rsid w:val="2949E84B"/>
    <w:rsid w:val="2954A77D"/>
    <w:rsid w:val="2965D70A"/>
    <w:rsid w:val="29AC4EDF"/>
    <w:rsid w:val="29C30486"/>
    <w:rsid w:val="29C55EEF"/>
    <w:rsid w:val="29D1A189"/>
    <w:rsid w:val="29D1A9F5"/>
    <w:rsid w:val="29DC08FA"/>
    <w:rsid w:val="29FC54E4"/>
    <w:rsid w:val="2A07C2EF"/>
    <w:rsid w:val="2A0A819C"/>
    <w:rsid w:val="2A0A926C"/>
    <w:rsid w:val="2A238141"/>
    <w:rsid w:val="2A29AD37"/>
    <w:rsid w:val="2A38FADA"/>
    <w:rsid w:val="2A424352"/>
    <w:rsid w:val="2A49889F"/>
    <w:rsid w:val="2A4E7757"/>
    <w:rsid w:val="2A51C82F"/>
    <w:rsid w:val="2A55BA69"/>
    <w:rsid w:val="2A5BE28B"/>
    <w:rsid w:val="2A7C5166"/>
    <w:rsid w:val="2A7E3A71"/>
    <w:rsid w:val="2A811604"/>
    <w:rsid w:val="2A8B0713"/>
    <w:rsid w:val="2A8B76C4"/>
    <w:rsid w:val="2A9736FB"/>
    <w:rsid w:val="2AA296AD"/>
    <w:rsid w:val="2AB77B53"/>
    <w:rsid w:val="2AC3014E"/>
    <w:rsid w:val="2ADAA0CF"/>
    <w:rsid w:val="2AEE7ED4"/>
    <w:rsid w:val="2AEF2DC4"/>
    <w:rsid w:val="2AEFC2C7"/>
    <w:rsid w:val="2AF02EE2"/>
    <w:rsid w:val="2AF9DD48"/>
    <w:rsid w:val="2B07444F"/>
    <w:rsid w:val="2B12D992"/>
    <w:rsid w:val="2B41F432"/>
    <w:rsid w:val="2B438B79"/>
    <w:rsid w:val="2B47C2E9"/>
    <w:rsid w:val="2B489CAC"/>
    <w:rsid w:val="2B4F766E"/>
    <w:rsid w:val="2B508C3E"/>
    <w:rsid w:val="2B5108A9"/>
    <w:rsid w:val="2B571EFB"/>
    <w:rsid w:val="2B5F750B"/>
    <w:rsid w:val="2B655CB6"/>
    <w:rsid w:val="2B678B27"/>
    <w:rsid w:val="2B6B359B"/>
    <w:rsid w:val="2B6F92A2"/>
    <w:rsid w:val="2B780FBC"/>
    <w:rsid w:val="2B793117"/>
    <w:rsid w:val="2B7D45C6"/>
    <w:rsid w:val="2B928F29"/>
    <w:rsid w:val="2B96355A"/>
    <w:rsid w:val="2BE20052"/>
    <w:rsid w:val="2BF813E6"/>
    <w:rsid w:val="2C002163"/>
    <w:rsid w:val="2C002B9F"/>
    <w:rsid w:val="2C056A53"/>
    <w:rsid w:val="2C14B934"/>
    <w:rsid w:val="2C280A09"/>
    <w:rsid w:val="2C2A64E1"/>
    <w:rsid w:val="2C2F227C"/>
    <w:rsid w:val="2C30194D"/>
    <w:rsid w:val="2C32EA1F"/>
    <w:rsid w:val="2C357519"/>
    <w:rsid w:val="2C43A57E"/>
    <w:rsid w:val="2C4B0D08"/>
    <w:rsid w:val="2C552D3F"/>
    <w:rsid w:val="2C57C184"/>
    <w:rsid w:val="2C58B4D0"/>
    <w:rsid w:val="2C60E3C6"/>
    <w:rsid w:val="2C655BE1"/>
    <w:rsid w:val="2C67A73F"/>
    <w:rsid w:val="2C78C399"/>
    <w:rsid w:val="2C78EF90"/>
    <w:rsid w:val="2C8F7240"/>
    <w:rsid w:val="2C989D87"/>
    <w:rsid w:val="2C99E480"/>
    <w:rsid w:val="2CABE8A5"/>
    <w:rsid w:val="2CB7C90E"/>
    <w:rsid w:val="2CBBDD14"/>
    <w:rsid w:val="2CD11FE7"/>
    <w:rsid w:val="2CD2099E"/>
    <w:rsid w:val="2CE39DB9"/>
    <w:rsid w:val="2CE715B5"/>
    <w:rsid w:val="2CF7B6C7"/>
    <w:rsid w:val="2D08400D"/>
    <w:rsid w:val="2D210AA3"/>
    <w:rsid w:val="2D23B9FF"/>
    <w:rsid w:val="2D32DEE3"/>
    <w:rsid w:val="2D668559"/>
    <w:rsid w:val="2D6BC1B2"/>
    <w:rsid w:val="2D759B3F"/>
    <w:rsid w:val="2D80105B"/>
    <w:rsid w:val="2D81D87F"/>
    <w:rsid w:val="2D885515"/>
    <w:rsid w:val="2D88C4B8"/>
    <w:rsid w:val="2DA3C25C"/>
    <w:rsid w:val="2DB322EA"/>
    <w:rsid w:val="2DCB5296"/>
    <w:rsid w:val="2E05BFA6"/>
    <w:rsid w:val="2E0BABB9"/>
    <w:rsid w:val="2E1807BA"/>
    <w:rsid w:val="2E20E3E2"/>
    <w:rsid w:val="2E21D800"/>
    <w:rsid w:val="2E250083"/>
    <w:rsid w:val="2E253BC8"/>
    <w:rsid w:val="2E2FD527"/>
    <w:rsid w:val="2E339D6E"/>
    <w:rsid w:val="2E3794EF"/>
    <w:rsid w:val="2E3F0B64"/>
    <w:rsid w:val="2E507B9E"/>
    <w:rsid w:val="2E50FEA9"/>
    <w:rsid w:val="2E5E0A5F"/>
    <w:rsid w:val="2E6023B1"/>
    <w:rsid w:val="2E62C1FA"/>
    <w:rsid w:val="2E73BF3E"/>
    <w:rsid w:val="2E75E142"/>
    <w:rsid w:val="2E773866"/>
    <w:rsid w:val="2E7CF705"/>
    <w:rsid w:val="2E7D9D62"/>
    <w:rsid w:val="2E7EAD75"/>
    <w:rsid w:val="2E8C4665"/>
    <w:rsid w:val="2EB5B706"/>
    <w:rsid w:val="2EBB7F3F"/>
    <w:rsid w:val="2EDD0FC3"/>
    <w:rsid w:val="2EDF08A0"/>
    <w:rsid w:val="2EDFA9EB"/>
    <w:rsid w:val="2EF09CD9"/>
    <w:rsid w:val="2F17E60F"/>
    <w:rsid w:val="2F1B300B"/>
    <w:rsid w:val="2F2E8DDE"/>
    <w:rsid w:val="2F30E012"/>
    <w:rsid w:val="2F31E57F"/>
    <w:rsid w:val="2F55AA47"/>
    <w:rsid w:val="2F5A7C6A"/>
    <w:rsid w:val="2F64A1DF"/>
    <w:rsid w:val="2F828E8A"/>
    <w:rsid w:val="2F876D3C"/>
    <w:rsid w:val="2FB0650A"/>
    <w:rsid w:val="2FB62E12"/>
    <w:rsid w:val="2FBCB51B"/>
    <w:rsid w:val="2FCACF58"/>
    <w:rsid w:val="2FCBFCE3"/>
    <w:rsid w:val="2FD0642C"/>
    <w:rsid w:val="2FF1D7F1"/>
    <w:rsid w:val="2FF7ED15"/>
    <w:rsid w:val="2FF8DD9D"/>
    <w:rsid w:val="300026A2"/>
    <w:rsid w:val="3001BC52"/>
    <w:rsid w:val="300223A9"/>
    <w:rsid w:val="3009A1F5"/>
    <w:rsid w:val="301DAA16"/>
    <w:rsid w:val="302C606A"/>
    <w:rsid w:val="30339E58"/>
    <w:rsid w:val="3036D80A"/>
    <w:rsid w:val="30399719"/>
    <w:rsid w:val="303F2134"/>
    <w:rsid w:val="30446556"/>
    <w:rsid w:val="30448B5B"/>
    <w:rsid w:val="30569EAA"/>
    <w:rsid w:val="30588D8D"/>
    <w:rsid w:val="3083056F"/>
    <w:rsid w:val="3086DBA0"/>
    <w:rsid w:val="309B0F0C"/>
    <w:rsid w:val="30C394F8"/>
    <w:rsid w:val="30C92BB0"/>
    <w:rsid w:val="30C98ECA"/>
    <w:rsid w:val="30CC77FC"/>
    <w:rsid w:val="30DFCC35"/>
    <w:rsid w:val="30EA99FC"/>
    <w:rsid w:val="31024EFA"/>
    <w:rsid w:val="311A4EB8"/>
    <w:rsid w:val="31254983"/>
    <w:rsid w:val="313227FC"/>
    <w:rsid w:val="313B40A9"/>
    <w:rsid w:val="313C3190"/>
    <w:rsid w:val="314414A9"/>
    <w:rsid w:val="31443946"/>
    <w:rsid w:val="315377EF"/>
    <w:rsid w:val="3156CFA9"/>
    <w:rsid w:val="31600301"/>
    <w:rsid w:val="316488FD"/>
    <w:rsid w:val="31708A32"/>
    <w:rsid w:val="31767865"/>
    <w:rsid w:val="31786BFD"/>
    <w:rsid w:val="3184451B"/>
    <w:rsid w:val="31BD8D50"/>
    <w:rsid w:val="31BFC64C"/>
    <w:rsid w:val="31C4E398"/>
    <w:rsid w:val="31D75BC2"/>
    <w:rsid w:val="31DD0134"/>
    <w:rsid w:val="31E20589"/>
    <w:rsid w:val="31EC2F46"/>
    <w:rsid w:val="3215F626"/>
    <w:rsid w:val="321C55F1"/>
    <w:rsid w:val="321E66B8"/>
    <w:rsid w:val="3248A82E"/>
    <w:rsid w:val="3248BEAB"/>
    <w:rsid w:val="326C50C2"/>
    <w:rsid w:val="3282669B"/>
    <w:rsid w:val="32839DDB"/>
    <w:rsid w:val="328E45FA"/>
    <w:rsid w:val="3298BC0B"/>
    <w:rsid w:val="329A4A63"/>
    <w:rsid w:val="32A07C59"/>
    <w:rsid w:val="32A1AE2D"/>
    <w:rsid w:val="32A51790"/>
    <w:rsid w:val="32B88FE6"/>
    <w:rsid w:val="32D063E3"/>
    <w:rsid w:val="32D8AE73"/>
    <w:rsid w:val="32E3E43C"/>
    <w:rsid w:val="32EDECF6"/>
    <w:rsid w:val="32F2D79F"/>
    <w:rsid w:val="32FF6999"/>
    <w:rsid w:val="3309F2B1"/>
    <w:rsid w:val="330EC5F1"/>
    <w:rsid w:val="3315A2AC"/>
    <w:rsid w:val="332259C0"/>
    <w:rsid w:val="3323B156"/>
    <w:rsid w:val="332D1501"/>
    <w:rsid w:val="3339258D"/>
    <w:rsid w:val="333DFCBB"/>
    <w:rsid w:val="3343E5B3"/>
    <w:rsid w:val="3348D009"/>
    <w:rsid w:val="335E3DDD"/>
    <w:rsid w:val="33682887"/>
    <w:rsid w:val="336BCE76"/>
    <w:rsid w:val="33725002"/>
    <w:rsid w:val="33736E9E"/>
    <w:rsid w:val="337442E9"/>
    <w:rsid w:val="338DE658"/>
    <w:rsid w:val="3396FF17"/>
    <w:rsid w:val="33AD934A"/>
    <w:rsid w:val="33B2C048"/>
    <w:rsid w:val="33B32B0D"/>
    <w:rsid w:val="33B8E9C4"/>
    <w:rsid w:val="33BE5835"/>
    <w:rsid w:val="33C39973"/>
    <w:rsid w:val="33D74F80"/>
    <w:rsid w:val="33D81F35"/>
    <w:rsid w:val="33EB00BC"/>
    <w:rsid w:val="33F087AD"/>
    <w:rsid w:val="34084ABC"/>
    <w:rsid w:val="34192AF2"/>
    <w:rsid w:val="341B15D6"/>
    <w:rsid w:val="341D80DE"/>
    <w:rsid w:val="343145E0"/>
    <w:rsid w:val="343EB20E"/>
    <w:rsid w:val="34492E7B"/>
    <w:rsid w:val="344E36F3"/>
    <w:rsid w:val="3456EC4B"/>
    <w:rsid w:val="345EE542"/>
    <w:rsid w:val="34611161"/>
    <w:rsid w:val="3468AE5B"/>
    <w:rsid w:val="346EFFBD"/>
    <w:rsid w:val="3476235C"/>
    <w:rsid w:val="34985CF6"/>
    <w:rsid w:val="349F62F9"/>
    <w:rsid w:val="34A1C5D5"/>
    <w:rsid w:val="34A451F4"/>
    <w:rsid w:val="34A85422"/>
    <w:rsid w:val="34AD9F1B"/>
    <w:rsid w:val="34BB084B"/>
    <w:rsid w:val="34CB2D57"/>
    <w:rsid w:val="34D38593"/>
    <w:rsid w:val="34D7DA15"/>
    <w:rsid w:val="34DB8F1A"/>
    <w:rsid w:val="34E27B3F"/>
    <w:rsid w:val="34EEDB19"/>
    <w:rsid w:val="34F6EAED"/>
    <w:rsid w:val="35033285"/>
    <w:rsid w:val="3503FA80"/>
    <w:rsid w:val="35045A09"/>
    <w:rsid w:val="35126B22"/>
    <w:rsid w:val="35243DF3"/>
    <w:rsid w:val="352B55F7"/>
    <w:rsid w:val="35304612"/>
    <w:rsid w:val="3538E991"/>
    <w:rsid w:val="353AB4C4"/>
    <w:rsid w:val="353CC5A1"/>
    <w:rsid w:val="35525450"/>
    <w:rsid w:val="355E58A3"/>
    <w:rsid w:val="355F43B8"/>
    <w:rsid w:val="355FB39C"/>
    <w:rsid w:val="35604B0E"/>
    <w:rsid w:val="3563F346"/>
    <w:rsid w:val="35CC0427"/>
    <w:rsid w:val="35D039D9"/>
    <w:rsid w:val="35D326D6"/>
    <w:rsid w:val="35D8217B"/>
    <w:rsid w:val="35E00A67"/>
    <w:rsid w:val="35E79E8F"/>
    <w:rsid w:val="35F5F5D4"/>
    <w:rsid w:val="35F7EA63"/>
    <w:rsid w:val="35FDB5DA"/>
    <w:rsid w:val="361FE387"/>
    <w:rsid w:val="362EA79B"/>
    <w:rsid w:val="3631ECAF"/>
    <w:rsid w:val="363738C9"/>
    <w:rsid w:val="363A178C"/>
    <w:rsid w:val="363AEF65"/>
    <w:rsid w:val="363E86F7"/>
    <w:rsid w:val="3646ADBB"/>
    <w:rsid w:val="36514D11"/>
    <w:rsid w:val="3651512F"/>
    <w:rsid w:val="36573ADE"/>
    <w:rsid w:val="36604451"/>
    <w:rsid w:val="36673D62"/>
    <w:rsid w:val="3676F802"/>
    <w:rsid w:val="367F1960"/>
    <w:rsid w:val="368D4CC7"/>
    <w:rsid w:val="36AAE072"/>
    <w:rsid w:val="36C273E3"/>
    <w:rsid w:val="36C6B661"/>
    <w:rsid w:val="36C9A519"/>
    <w:rsid w:val="36D50FC6"/>
    <w:rsid w:val="36E4AEE4"/>
    <w:rsid w:val="36E71513"/>
    <w:rsid w:val="36F1F57F"/>
    <w:rsid w:val="36F4C597"/>
    <w:rsid w:val="36F85FCE"/>
    <w:rsid w:val="36FB22A3"/>
    <w:rsid w:val="37042ECE"/>
    <w:rsid w:val="370A4A59"/>
    <w:rsid w:val="37100D3D"/>
    <w:rsid w:val="3715C189"/>
    <w:rsid w:val="3716B18B"/>
    <w:rsid w:val="3718C801"/>
    <w:rsid w:val="37215DD2"/>
    <w:rsid w:val="3723D8C2"/>
    <w:rsid w:val="372C048E"/>
    <w:rsid w:val="37446151"/>
    <w:rsid w:val="374D851E"/>
    <w:rsid w:val="374EC606"/>
    <w:rsid w:val="3753D473"/>
    <w:rsid w:val="3766492E"/>
    <w:rsid w:val="3783E5AF"/>
    <w:rsid w:val="378A3775"/>
    <w:rsid w:val="378DB62A"/>
    <w:rsid w:val="378DDC4B"/>
    <w:rsid w:val="3791F613"/>
    <w:rsid w:val="37976DDB"/>
    <w:rsid w:val="37A3FA9E"/>
    <w:rsid w:val="37B053DF"/>
    <w:rsid w:val="37CC3469"/>
    <w:rsid w:val="37DD273F"/>
    <w:rsid w:val="37E2BCDA"/>
    <w:rsid w:val="37F80BFD"/>
    <w:rsid w:val="38016C2E"/>
    <w:rsid w:val="381598B0"/>
    <w:rsid w:val="381E733C"/>
    <w:rsid w:val="38347C38"/>
    <w:rsid w:val="383810EC"/>
    <w:rsid w:val="38382797"/>
    <w:rsid w:val="384334D5"/>
    <w:rsid w:val="385B3B11"/>
    <w:rsid w:val="38604DAE"/>
    <w:rsid w:val="3866F351"/>
    <w:rsid w:val="386789FD"/>
    <w:rsid w:val="388423CE"/>
    <w:rsid w:val="38861981"/>
    <w:rsid w:val="38A2E02E"/>
    <w:rsid w:val="38A3E7C4"/>
    <w:rsid w:val="38A6B516"/>
    <w:rsid w:val="38C3F958"/>
    <w:rsid w:val="38C6DBA6"/>
    <w:rsid w:val="38D0803D"/>
    <w:rsid w:val="38E23CF3"/>
    <w:rsid w:val="38EC516F"/>
    <w:rsid w:val="38F273B4"/>
    <w:rsid w:val="391DC822"/>
    <w:rsid w:val="3928D670"/>
    <w:rsid w:val="393500C6"/>
    <w:rsid w:val="3947ECFC"/>
    <w:rsid w:val="394CEEC4"/>
    <w:rsid w:val="394CFF59"/>
    <w:rsid w:val="39533071"/>
    <w:rsid w:val="3973FAE6"/>
    <w:rsid w:val="39819A64"/>
    <w:rsid w:val="399553B7"/>
    <w:rsid w:val="39B5B5E4"/>
    <w:rsid w:val="39BDB335"/>
    <w:rsid w:val="39C0E99A"/>
    <w:rsid w:val="39D3FDC3"/>
    <w:rsid w:val="39E6661F"/>
    <w:rsid w:val="39E7BED8"/>
    <w:rsid w:val="3A0F6FF1"/>
    <w:rsid w:val="3A159B3C"/>
    <w:rsid w:val="3A160724"/>
    <w:rsid w:val="3A2682E8"/>
    <w:rsid w:val="3A2AED5D"/>
    <w:rsid w:val="3A30676D"/>
    <w:rsid w:val="3A484F86"/>
    <w:rsid w:val="3A5685A0"/>
    <w:rsid w:val="3A584AA2"/>
    <w:rsid w:val="3A6176BD"/>
    <w:rsid w:val="3A7A5529"/>
    <w:rsid w:val="3A81FFEB"/>
    <w:rsid w:val="3A828334"/>
    <w:rsid w:val="3A83F9A1"/>
    <w:rsid w:val="3A89C0AB"/>
    <w:rsid w:val="3A9F6A80"/>
    <w:rsid w:val="3AA0FC99"/>
    <w:rsid w:val="3AA6138F"/>
    <w:rsid w:val="3AAF57D6"/>
    <w:rsid w:val="3AB28D38"/>
    <w:rsid w:val="3ADB8052"/>
    <w:rsid w:val="3AE45B33"/>
    <w:rsid w:val="3AF1FC3A"/>
    <w:rsid w:val="3AF66088"/>
    <w:rsid w:val="3AFE2A7F"/>
    <w:rsid w:val="3AFE57D9"/>
    <w:rsid w:val="3AFED1B2"/>
    <w:rsid w:val="3B04E5F9"/>
    <w:rsid w:val="3B14EC23"/>
    <w:rsid w:val="3B187AA8"/>
    <w:rsid w:val="3B1B38CE"/>
    <w:rsid w:val="3B1F86A7"/>
    <w:rsid w:val="3B31E2B2"/>
    <w:rsid w:val="3B34637A"/>
    <w:rsid w:val="3B37723F"/>
    <w:rsid w:val="3B38C4EF"/>
    <w:rsid w:val="3B3BCAFE"/>
    <w:rsid w:val="3B637C0E"/>
    <w:rsid w:val="3B658D9E"/>
    <w:rsid w:val="3B6F013A"/>
    <w:rsid w:val="3B86BBEC"/>
    <w:rsid w:val="3B8CABBD"/>
    <w:rsid w:val="3B902685"/>
    <w:rsid w:val="3B95DEC8"/>
    <w:rsid w:val="3B9C1434"/>
    <w:rsid w:val="3B9F6825"/>
    <w:rsid w:val="3BB2D400"/>
    <w:rsid w:val="3BB3F4A8"/>
    <w:rsid w:val="3BBBD252"/>
    <w:rsid w:val="3BBE841A"/>
    <w:rsid w:val="3BD1A8C6"/>
    <w:rsid w:val="3BDA9398"/>
    <w:rsid w:val="3BDDF330"/>
    <w:rsid w:val="3BE0161D"/>
    <w:rsid w:val="3BE61510"/>
    <w:rsid w:val="3BF11687"/>
    <w:rsid w:val="3BF148B7"/>
    <w:rsid w:val="3BF9AEDE"/>
    <w:rsid w:val="3BFC68B2"/>
    <w:rsid w:val="3BFFF136"/>
    <w:rsid w:val="3C02DA5F"/>
    <w:rsid w:val="3C0A2BBE"/>
    <w:rsid w:val="3C18CA53"/>
    <w:rsid w:val="3C18FDF9"/>
    <w:rsid w:val="3C2F5E63"/>
    <w:rsid w:val="3C310B20"/>
    <w:rsid w:val="3C33426F"/>
    <w:rsid w:val="3C4A39AF"/>
    <w:rsid w:val="3C6B3BA7"/>
    <w:rsid w:val="3C6BE666"/>
    <w:rsid w:val="3C6C4223"/>
    <w:rsid w:val="3C722CB2"/>
    <w:rsid w:val="3C79D78D"/>
    <w:rsid w:val="3C82D0DA"/>
    <w:rsid w:val="3C9377EC"/>
    <w:rsid w:val="3C93FE51"/>
    <w:rsid w:val="3C967D3B"/>
    <w:rsid w:val="3C9B33ED"/>
    <w:rsid w:val="3C9C0782"/>
    <w:rsid w:val="3CA7E5AB"/>
    <w:rsid w:val="3CABCA59"/>
    <w:rsid w:val="3CC35689"/>
    <w:rsid w:val="3CCE290D"/>
    <w:rsid w:val="3CD74AA0"/>
    <w:rsid w:val="3CDFC48D"/>
    <w:rsid w:val="3D00FA91"/>
    <w:rsid w:val="3D0D02B5"/>
    <w:rsid w:val="3D1200BF"/>
    <w:rsid w:val="3D1941A3"/>
    <w:rsid w:val="3D222175"/>
    <w:rsid w:val="3D27D839"/>
    <w:rsid w:val="3D3114D3"/>
    <w:rsid w:val="3D313BE7"/>
    <w:rsid w:val="3D46BE70"/>
    <w:rsid w:val="3D4E8B6E"/>
    <w:rsid w:val="3D505BCE"/>
    <w:rsid w:val="3D5BAD04"/>
    <w:rsid w:val="3D64DFFC"/>
    <w:rsid w:val="3D7A4177"/>
    <w:rsid w:val="3D920AE9"/>
    <w:rsid w:val="3D933E41"/>
    <w:rsid w:val="3DA3F1F2"/>
    <w:rsid w:val="3DBA197D"/>
    <w:rsid w:val="3DC2F656"/>
    <w:rsid w:val="3DC918B8"/>
    <w:rsid w:val="3DE00E02"/>
    <w:rsid w:val="3DE1A9D1"/>
    <w:rsid w:val="3DE6A3FD"/>
    <w:rsid w:val="3DE6F770"/>
    <w:rsid w:val="3DE7CCF1"/>
    <w:rsid w:val="3DEA0138"/>
    <w:rsid w:val="3DF02F10"/>
    <w:rsid w:val="3DF10358"/>
    <w:rsid w:val="3DF1ED3E"/>
    <w:rsid w:val="3DF4A6EA"/>
    <w:rsid w:val="3E03551B"/>
    <w:rsid w:val="3E0D3041"/>
    <w:rsid w:val="3E15D174"/>
    <w:rsid w:val="3E210394"/>
    <w:rsid w:val="3E29FDAD"/>
    <w:rsid w:val="3E2F484D"/>
    <w:rsid w:val="3E330BEF"/>
    <w:rsid w:val="3E38DDEB"/>
    <w:rsid w:val="3E59B999"/>
    <w:rsid w:val="3E6BBF29"/>
    <w:rsid w:val="3E720DD9"/>
    <w:rsid w:val="3E87C5A4"/>
    <w:rsid w:val="3E98DA87"/>
    <w:rsid w:val="3E9BB03D"/>
    <w:rsid w:val="3EA43636"/>
    <w:rsid w:val="3EA67DE8"/>
    <w:rsid w:val="3EA92B90"/>
    <w:rsid w:val="3EB59F62"/>
    <w:rsid w:val="3EBCE9DD"/>
    <w:rsid w:val="3EE87105"/>
    <w:rsid w:val="3EF643B2"/>
    <w:rsid w:val="3EF8A846"/>
    <w:rsid w:val="3F02FE8D"/>
    <w:rsid w:val="3F07CF19"/>
    <w:rsid w:val="3F13C96D"/>
    <w:rsid w:val="3F14BF50"/>
    <w:rsid w:val="3F2065FE"/>
    <w:rsid w:val="3F26D0A5"/>
    <w:rsid w:val="3F3A5813"/>
    <w:rsid w:val="3F531AA4"/>
    <w:rsid w:val="3F58AF91"/>
    <w:rsid w:val="3F5A1EDD"/>
    <w:rsid w:val="3F5D5EBE"/>
    <w:rsid w:val="3F63AB2F"/>
    <w:rsid w:val="3F6F7B73"/>
    <w:rsid w:val="3F72E452"/>
    <w:rsid w:val="3F7D9FFC"/>
    <w:rsid w:val="3F842BDC"/>
    <w:rsid w:val="3F8508FA"/>
    <w:rsid w:val="3F8C5497"/>
    <w:rsid w:val="3F95F0DC"/>
    <w:rsid w:val="3FA45C05"/>
    <w:rsid w:val="3FCCE53F"/>
    <w:rsid w:val="3FDB94CF"/>
    <w:rsid w:val="3FF5723B"/>
    <w:rsid w:val="40039B45"/>
    <w:rsid w:val="40087604"/>
    <w:rsid w:val="4009876B"/>
    <w:rsid w:val="401621DC"/>
    <w:rsid w:val="401B9AD4"/>
    <w:rsid w:val="402EBCEC"/>
    <w:rsid w:val="40376AB2"/>
    <w:rsid w:val="403C9765"/>
    <w:rsid w:val="40542A52"/>
    <w:rsid w:val="4058E179"/>
    <w:rsid w:val="40601E12"/>
    <w:rsid w:val="4064F9AB"/>
    <w:rsid w:val="4064FF85"/>
    <w:rsid w:val="4066DB09"/>
    <w:rsid w:val="406794C3"/>
    <w:rsid w:val="406E3389"/>
    <w:rsid w:val="40760371"/>
    <w:rsid w:val="4076042A"/>
    <w:rsid w:val="407E644E"/>
    <w:rsid w:val="407F87B5"/>
    <w:rsid w:val="4082C38A"/>
    <w:rsid w:val="408AFD8A"/>
    <w:rsid w:val="409E2B5B"/>
    <w:rsid w:val="40A18922"/>
    <w:rsid w:val="40A1A6A5"/>
    <w:rsid w:val="40AFCA84"/>
    <w:rsid w:val="40C6B21D"/>
    <w:rsid w:val="40CAF6A1"/>
    <w:rsid w:val="40E80041"/>
    <w:rsid w:val="40EF7151"/>
    <w:rsid w:val="40F9BAF6"/>
    <w:rsid w:val="410C7756"/>
    <w:rsid w:val="4110115C"/>
    <w:rsid w:val="41159CBF"/>
    <w:rsid w:val="413A8D2D"/>
    <w:rsid w:val="4143229F"/>
    <w:rsid w:val="415610C8"/>
    <w:rsid w:val="415B185A"/>
    <w:rsid w:val="416A259C"/>
    <w:rsid w:val="417B343F"/>
    <w:rsid w:val="418118A6"/>
    <w:rsid w:val="41A95A00"/>
    <w:rsid w:val="41AA9A12"/>
    <w:rsid w:val="41B1E921"/>
    <w:rsid w:val="41B43334"/>
    <w:rsid w:val="41CFEAA8"/>
    <w:rsid w:val="41F24B03"/>
    <w:rsid w:val="41F74DA9"/>
    <w:rsid w:val="41FB010C"/>
    <w:rsid w:val="42122A4D"/>
    <w:rsid w:val="421E3749"/>
    <w:rsid w:val="42335FF2"/>
    <w:rsid w:val="424217F3"/>
    <w:rsid w:val="4242589F"/>
    <w:rsid w:val="42551EFA"/>
    <w:rsid w:val="425A904C"/>
    <w:rsid w:val="42636BDD"/>
    <w:rsid w:val="4264534E"/>
    <w:rsid w:val="426C5055"/>
    <w:rsid w:val="42759EE1"/>
    <w:rsid w:val="4275EB85"/>
    <w:rsid w:val="427AE97E"/>
    <w:rsid w:val="427D37DB"/>
    <w:rsid w:val="429070FB"/>
    <w:rsid w:val="42A70E88"/>
    <w:rsid w:val="42A8AE65"/>
    <w:rsid w:val="42AA7CC1"/>
    <w:rsid w:val="42BA95FA"/>
    <w:rsid w:val="42BDA121"/>
    <w:rsid w:val="42C36852"/>
    <w:rsid w:val="42C472CC"/>
    <w:rsid w:val="42C77C08"/>
    <w:rsid w:val="42CD3251"/>
    <w:rsid w:val="42D45A1F"/>
    <w:rsid w:val="42DB5645"/>
    <w:rsid w:val="42DD411D"/>
    <w:rsid w:val="42DF84C9"/>
    <w:rsid w:val="42E4C551"/>
    <w:rsid w:val="42EE15D4"/>
    <w:rsid w:val="42F35C35"/>
    <w:rsid w:val="43004134"/>
    <w:rsid w:val="4302E056"/>
    <w:rsid w:val="432BA87B"/>
    <w:rsid w:val="432F5A6C"/>
    <w:rsid w:val="433B9D35"/>
    <w:rsid w:val="43401AE6"/>
    <w:rsid w:val="43566C7F"/>
    <w:rsid w:val="436CEA0D"/>
    <w:rsid w:val="43915A60"/>
    <w:rsid w:val="4392BBEB"/>
    <w:rsid w:val="43A23B0E"/>
    <w:rsid w:val="43AD56A8"/>
    <w:rsid w:val="43ADB2A8"/>
    <w:rsid w:val="43B15018"/>
    <w:rsid w:val="43B6EE03"/>
    <w:rsid w:val="43BA6CE2"/>
    <w:rsid w:val="43C8FD5C"/>
    <w:rsid w:val="43D22735"/>
    <w:rsid w:val="43D45A2D"/>
    <w:rsid w:val="43D5F99A"/>
    <w:rsid w:val="43E97B04"/>
    <w:rsid w:val="43EC801A"/>
    <w:rsid w:val="43F72F45"/>
    <w:rsid w:val="43F8C18D"/>
    <w:rsid w:val="44047488"/>
    <w:rsid w:val="440E8A20"/>
    <w:rsid w:val="4410A79A"/>
    <w:rsid w:val="442B0904"/>
    <w:rsid w:val="4432260F"/>
    <w:rsid w:val="443812EB"/>
    <w:rsid w:val="443C3E86"/>
    <w:rsid w:val="443DE487"/>
    <w:rsid w:val="4478ECF5"/>
    <w:rsid w:val="447A687F"/>
    <w:rsid w:val="447CD5D7"/>
    <w:rsid w:val="44801308"/>
    <w:rsid w:val="4481216D"/>
    <w:rsid w:val="44A7A870"/>
    <w:rsid w:val="44AB048C"/>
    <w:rsid w:val="44AC1351"/>
    <w:rsid w:val="44CADB99"/>
    <w:rsid w:val="44D079CC"/>
    <w:rsid w:val="44FCB388"/>
    <w:rsid w:val="44FD52CA"/>
    <w:rsid w:val="4504B783"/>
    <w:rsid w:val="450B1818"/>
    <w:rsid w:val="4518CCA9"/>
    <w:rsid w:val="451B7D66"/>
    <w:rsid w:val="45204D5F"/>
    <w:rsid w:val="452688B4"/>
    <w:rsid w:val="452822E1"/>
    <w:rsid w:val="4528A915"/>
    <w:rsid w:val="452D1588"/>
    <w:rsid w:val="45507331"/>
    <w:rsid w:val="45538CC9"/>
    <w:rsid w:val="455771B8"/>
    <w:rsid w:val="4560EE30"/>
    <w:rsid w:val="45715412"/>
    <w:rsid w:val="4576ADF2"/>
    <w:rsid w:val="4576BA70"/>
    <w:rsid w:val="45885341"/>
    <w:rsid w:val="4595F2E0"/>
    <w:rsid w:val="45A22041"/>
    <w:rsid w:val="45CCCEB6"/>
    <w:rsid w:val="45CDE7D2"/>
    <w:rsid w:val="45CE2F36"/>
    <w:rsid w:val="45CFB61A"/>
    <w:rsid w:val="45D1B52F"/>
    <w:rsid w:val="45D40C0E"/>
    <w:rsid w:val="45DCDED9"/>
    <w:rsid w:val="45DE1465"/>
    <w:rsid w:val="45E8032C"/>
    <w:rsid w:val="45EEC4D3"/>
    <w:rsid w:val="45F12050"/>
    <w:rsid w:val="45FCE006"/>
    <w:rsid w:val="45FF0470"/>
    <w:rsid w:val="46002F81"/>
    <w:rsid w:val="4611C156"/>
    <w:rsid w:val="4613B561"/>
    <w:rsid w:val="461F9FA3"/>
    <w:rsid w:val="462810D5"/>
    <w:rsid w:val="462E2951"/>
    <w:rsid w:val="46347618"/>
    <w:rsid w:val="464C8BC3"/>
    <w:rsid w:val="467682AE"/>
    <w:rsid w:val="467A1D5F"/>
    <w:rsid w:val="46A7BCDD"/>
    <w:rsid w:val="46A822C6"/>
    <w:rsid w:val="46B14BDB"/>
    <w:rsid w:val="46B895C2"/>
    <w:rsid w:val="46C6EBCF"/>
    <w:rsid w:val="46C921FA"/>
    <w:rsid w:val="46CFC6A2"/>
    <w:rsid w:val="46E0922E"/>
    <w:rsid w:val="46E26E0A"/>
    <w:rsid w:val="46E3AFDF"/>
    <w:rsid w:val="46E46847"/>
    <w:rsid w:val="46E58016"/>
    <w:rsid w:val="46EE3DA5"/>
    <w:rsid w:val="46F58600"/>
    <w:rsid w:val="47053088"/>
    <w:rsid w:val="4706B1E7"/>
    <w:rsid w:val="470C0B65"/>
    <w:rsid w:val="4723BBEB"/>
    <w:rsid w:val="4727CF3E"/>
    <w:rsid w:val="472A260F"/>
    <w:rsid w:val="474E5AA1"/>
    <w:rsid w:val="4751463B"/>
    <w:rsid w:val="47526A3A"/>
    <w:rsid w:val="4758F5A3"/>
    <w:rsid w:val="4761512F"/>
    <w:rsid w:val="4777706A"/>
    <w:rsid w:val="4780CB66"/>
    <w:rsid w:val="47970D4F"/>
    <w:rsid w:val="47A5AED0"/>
    <w:rsid w:val="47ACB26B"/>
    <w:rsid w:val="47B2652F"/>
    <w:rsid w:val="47B467DB"/>
    <w:rsid w:val="47B9A932"/>
    <w:rsid w:val="47CBC4E7"/>
    <w:rsid w:val="47D4D815"/>
    <w:rsid w:val="47E26343"/>
    <w:rsid w:val="47E40646"/>
    <w:rsid w:val="480DD0A5"/>
    <w:rsid w:val="481C8EA1"/>
    <w:rsid w:val="483DDF68"/>
    <w:rsid w:val="4842C65F"/>
    <w:rsid w:val="4844394F"/>
    <w:rsid w:val="4847AD2E"/>
    <w:rsid w:val="485317E1"/>
    <w:rsid w:val="4869C007"/>
    <w:rsid w:val="4871A544"/>
    <w:rsid w:val="488DC446"/>
    <w:rsid w:val="48944B65"/>
    <w:rsid w:val="489F5284"/>
    <w:rsid w:val="48A24618"/>
    <w:rsid w:val="48A49FEC"/>
    <w:rsid w:val="48A96BDD"/>
    <w:rsid w:val="48AAD4CC"/>
    <w:rsid w:val="48AD20C6"/>
    <w:rsid w:val="48B67039"/>
    <w:rsid w:val="48BC168C"/>
    <w:rsid w:val="48E5AD07"/>
    <w:rsid w:val="48F39B71"/>
    <w:rsid w:val="48F88125"/>
    <w:rsid w:val="48F95D7E"/>
    <w:rsid w:val="490AFBB3"/>
    <w:rsid w:val="490CBD6C"/>
    <w:rsid w:val="4940A876"/>
    <w:rsid w:val="494894DA"/>
    <w:rsid w:val="49587874"/>
    <w:rsid w:val="49684C6E"/>
    <w:rsid w:val="4968C197"/>
    <w:rsid w:val="4969ABDA"/>
    <w:rsid w:val="4976595D"/>
    <w:rsid w:val="4979F702"/>
    <w:rsid w:val="497D0B6F"/>
    <w:rsid w:val="4982E58D"/>
    <w:rsid w:val="49905FD3"/>
    <w:rsid w:val="49ACB1F9"/>
    <w:rsid w:val="49BD0CD1"/>
    <w:rsid w:val="49C604E8"/>
    <w:rsid w:val="49E076ED"/>
    <w:rsid w:val="49E0E54B"/>
    <w:rsid w:val="49EB6BF4"/>
    <w:rsid w:val="49F07321"/>
    <w:rsid w:val="4A10A6A2"/>
    <w:rsid w:val="4A1880E2"/>
    <w:rsid w:val="4A230814"/>
    <w:rsid w:val="4A27E4DA"/>
    <w:rsid w:val="4A28742C"/>
    <w:rsid w:val="4A2D5EA2"/>
    <w:rsid w:val="4A492674"/>
    <w:rsid w:val="4A616BD8"/>
    <w:rsid w:val="4A649935"/>
    <w:rsid w:val="4A74D565"/>
    <w:rsid w:val="4A77CC2A"/>
    <w:rsid w:val="4A79FEC2"/>
    <w:rsid w:val="4A8FF911"/>
    <w:rsid w:val="4AB194D3"/>
    <w:rsid w:val="4AB94CF0"/>
    <w:rsid w:val="4AB98857"/>
    <w:rsid w:val="4AC0FC6E"/>
    <w:rsid w:val="4AC3D2C2"/>
    <w:rsid w:val="4AC71696"/>
    <w:rsid w:val="4ACE7FB8"/>
    <w:rsid w:val="4AD89020"/>
    <w:rsid w:val="4AF428C2"/>
    <w:rsid w:val="4AF57065"/>
    <w:rsid w:val="4B00CF78"/>
    <w:rsid w:val="4B054925"/>
    <w:rsid w:val="4B070B6C"/>
    <w:rsid w:val="4B39E18E"/>
    <w:rsid w:val="4B3D7D13"/>
    <w:rsid w:val="4B4DDAB9"/>
    <w:rsid w:val="4B5168AB"/>
    <w:rsid w:val="4B6BA7C6"/>
    <w:rsid w:val="4B6E0D15"/>
    <w:rsid w:val="4B705C67"/>
    <w:rsid w:val="4B755DF4"/>
    <w:rsid w:val="4B768B25"/>
    <w:rsid w:val="4B799241"/>
    <w:rsid w:val="4B7B9423"/>
    <w:rsid w:val="4B8DD388"/>
    <w:rsid w:val="4BA550F8"/>
    <w:rsid w:val="4BAEE9BD"/>
    <w:rsid w:val="4BBB3EB6"/>
    <w:rsid w:val="4BC22C68"/>
    <w:rsid w:val="4BD5AEF4"/>
    <w:rsid w:val="4BFD3C33"/>
    <w:rsid w:val="4C219503"/>
    <w:rsid w:val="4C28C522"/>
    <w:rsid w:val="4C2A43C4"/>
    <w:rsid w:val="4C536507"/>
    <w:rsid w:val="4C5EBE52"/>
    <w:rsid w:val="4C619930"/>
    <w:rsid w:val="4C695813"/>
    <w:rsid w:val="4C7B19DB"/>
    <w:rsid w:val="4C7BEE06"/>
    <w:rsid w:val="4C7C5E62"/>
    <w:rsid w:val="4C94E107"/>
    <w:rsid w:val="4C9C952B"/>
    <w:rsid w:val="4CA337CE"/>
    <w:rsid w:val="4CA7D360"/>
    <w:rsid w:val="4CAD7A43"/>
    <w:rsid w:val="4CBB4FA4"/>
    <w:rsid w:val="4CC82B80"/>
    <w:rsid w:val="4CDC1F0C"/>
    <w:rsid w:val="4CE053C8"/>
    <w:rsid w:val="4CE5A2F7"/>
    <w:rsid w:val="4CE6A720"/>
    <w:rsid w:val="4D05F6B5"/>
    <w:rsid w:val="4D0685AE"/>
    <w:rsid w:val="4D0E2AE7"/>
    <w:rsid w:val="4D125D81"/>
    <w:rsid w:val="4D15DBD8"/>
    <w:rsid w:val="4D18F441"/>
    <w:rsid w:val="4D1F433C"/>
    <w:rsid w:val="4D220434"/>
    <w:rsid w:val="4D28EB27"/>
    <w:rsid w:val="4D334DD3"/>
    <w:rsid w:val="4D406EEC"/>
    <w:rsid w:val="4D45546F"/>
    <w:rsid w:val="4D53FBE3"/>
    <w:rsid w:val="4D5D17F7"/>
    <w:rsid w:val="4D5E51F2"/>
    <w:rsid w:val="4D65661E"/>
    <w:rsid w:val="4D7A6659"/>
    <w:rsid w:val="4D7AAE34"/>
    <w:rsid w:val="4D909977"/>
    <w:rsid w:val="4DA39631"/>
    <w:rsid w:val="4DB8C246"/>
    <w:rsid w:val="4DBC8424"/>
    <w:rsid w:val="4DC2E1FD"/>
    <w:rsid w:val="4DDA3D43"/>
    <w:rsid w:val="4DE303D3"/>
    <w:rsid w:val="4DF2A2F1"/>
    <w:rsid w:val="4DFE4301"/>
    <w:rsid w:val="4E06C704"/>
    <w:rsid w:val="4E1355FA"/>
    <w:rsid w:val="4E162DFA"/>
    <w:rsid w:val="4E241EC2"/>
    <w:rsid w:val="4E24907F"/>
    <w:rsid w:val="4E2736B5"/>
    <w:rsid w:val="4E36AFE3"/>
    <w:rsid w:val="4E3B9927"/>
    <w:rsid w:val="4E3FC834"/>
    <w:rsid w:val="4E453CC6"/>
    <w:rsid w:val="4E492FF5"/>
    <w:rsid w:val="4E4DBF66"/>
    <w:rsid w:val="4E505FC5"/>
    <w:rsid w:val="4E5F6344"/>
    <w:rsid w:val="4E6DB222"/>
    <w:rsid w:val="4E770BBB"/>
    <w:rsid w:val="4E8A0B38"/>
    <w:rsid w:val="4E918E9D"/>
    <w:rsid w:val="4EA4F8D0"/>
    <w:rsid w:val="4EAED95B"/>
    <w:rsid w:val="4EB5CCF1"/>
    <w:rsid w:val="4EBD1256"/>
    <w:rsid w:val="4ECEA299"/>
    <w:rsid w:val="4EE1E9EC"/>
    <w:rsid w:val="4EE6328A"/>
    <w:rsid w:val="4EF59AE5"/>
    <w:rsid w:val="4F01EA43"/>
    <w:rsid w:val="4F1A1DCB"/>
    <w:rsid w:val="4F4F989A"/>
    <w:rsid w:val="4F525371"/>
    <w:rsid w:val="4F546CE4"/>
    <w:rsid w:val="4F6F742D"/>
    <w:rsid w:val="4F75D3CC"/>
    <w:rsid w:val="4F7B62AB"/>
    <w:rsid w:val="4F858B9B"/>
    <w:rsid w:val="4F8AFC43"/>
    <w:rsid w:val="4F9E366C"/>
    <w:rsid w:val="4FA1AD9D"/>
    <w:rsid w:val="4FB0BDB9"/>
    <w:rsid w:val="4FBA73D0"/>
    <w:rsid w:val="4FC04D44"/>
    <w:rsid w:val="4FCC8F26"/>
    <w:rsid w:val="4FD0A3B1"/>
    <w:rsid w:val="4FDFACD1"/>
    <w:rsid w:val="4FF7E6CF"/>
    <w:rsid w:val="4FF9581B"/>
    <w:rsid w:val="5005FA4A"/>
    <w:rsid w:val="501BBFBC"/>
    <w:rsid w:val="50291B5D"/>
    <w:rsid w:val="502EBF6B"/>
    <w:rsid w:val="503018CF"/>
    <w:rsid w:val="5039570F"/>
    <w:rsid w:val="504DB0AD"/>
    <w:rsid w:val="504F765B"/>
    <w:rsid w:val="50521529"/>
    <w:rsid w:val="5072E8FB"/>
    <w:rsid w:val="507E826E"/>
    <w:rsid w:val="508692F2"/>
    <w:rsid w:val="50975EB1"/>
    <w:rsid w:val="5098668D"/>
    <w:rsid w:val="50990198"/>
    <w:rsid w:val="50B7ECDF"/>
    <w:rsid w:val="50B8CD25"/>
    <w:rsid w:val="50C9DC2E"/>
    <w:rsid w:val="50DCE23F"/>
    <w:rsid w:val="50DE7376"/>
    <w:rsid w:val="50E3F9E7"/>
    <w:rsid w:val="50E6F8E6"/>
    <w:rsid w:val="50E7FA41"/>
    <w:rsid w:val="5104D64C"/>
    <w:rsid w:val="5118C040"/>
    <w:rsid w:val="51214500"/>
    <w:rsid w:val="51271740"/>
    <w:rsid w:val="51351532"/>
    <w:rsid w:val="5139140D"/>
    <w:rsid w:val="514B115B"/>
    <w:rsid w:val="515090A7"/>
    <w:rsid w:val="5160EAE7"/>
    <w:rsid w:val="516C5E86"/>
    <w:rsid w:val="51719DBC"/>
    <w:rsid w:val="5176BA10"/>
    <w:rsid w:val="5177E8EB"/>
    <w:rsid w:val="5181B751"/>
    <w:rsid w:val="5181E039"/>
    <w:rsid w:val="51991F3E"/>
    <w:rsid w:val="519C54C7"/>
    <w:rsid w:val="51AF3D3A"/>
    <w:rsid w:val="51B219C6"/>
    <w:rsid w:val="51B868AD"/>
    <w:rsid w:val="51C8D59C"/>
    <w:rsid w:val="51D0CAA6"/>
    <w:rsid w:val="51DC6C5B"/>
    <w:rsid w:val="51E4FEE2"/>
    <w:rsid w:val="51EC2382"/>
    <w:rsid w:val="51FDA914"/>
    <w:rsid w:val="5201BB78"/>
    <w:rsid w:val="5203EF47"/>
    <w:rsid w:val="5210A7F5"/>
    <w:rsid w:val="521298F5"/>
    <w:rsid w:val="5224FB72"/>
    <w:rsid w:val="52287EB1"/>
    <w:rsid w:val="522BDF90"/>
    <w:rsid w:val="5239E805"/>
    <w:rsid w:val="524880DF"/>
    <w:rsid w:val="524F385B"/>
    <w:rsid w:val="52563A71"/>
    <w:rsid w:val="5258095E"/>
    <w:rsid w:val="5262EED8"/>
    <w:rsid w:val="52635E81"/>
    <w:rsid w:val="527E20AF"/>
    <w:rsid w:val="52AFAB30"/>
    <w:rsid w:val="52C3D7D0"/>
    <w:rsid w:val="52CCEB59"/>
    <w:rsid w:val="52CE932E"/>
    <w:rsid w:val="52DB16ED"/>
    <w:rsid w:val="52E9125B"/>
    <w:rsid w:val="52EA9045"/>
    <w:rsid w:val="52F8C0FA"/>
    <w:rsid w:val="5300D6CE"/>
    <w:rsid w:val="5308D362"/>
    <w:rsid w:val="5315E723"/>
    <w:rsid w:val="5318DD69"/>
    <w:rsid w:val="531EA950"/>
    <w:rsid w:val="5321D20D"/>
    <w:rsid w:val="53242624"/>
    <w:rsid w:val="5336C210"/>
    <w:rsid w:val="5339D40C"/>
    <w:rsid w:val="53638571"/>
    <w:rsid w:val="537889C9"/>
    <w:rsid w:val="538224D2"/>
    <w:rsid w:val="5392BFF7"/>
    <w:rsid w:val="539B9AE2"/>
    <w:rsid w:val="53A35AC0"/>
    <w:rsid w:val="53AF4036"/>
    <w:rsid w:val="53C60341"/>
    <w:rsid w:val="53C879E6"/>
    <w:rsid w:val="53D80D5E"/>
    <w:rsid w:val="53E4A6C6"/>
    <w:rsid w:val="53E72563"/>
    <w:rsid w:val="53E9153B"/>
    <w:rsid w:val="53ED79C3"/>
    <w:rsid w:val="5405334B"/>
    <w:rsid w:val="54057699"/>
    <w:rsid w:val="540579B2"/>
    <w:rsid w:val="5412DC67"/>
    <w:rsid w:val="542A13F4"/>
    <w:rsid w:val="5430CA35"/>
    <w:rsid w:val="543935F7"/>
    <w:rsid w:val="54398109"/>
    <w:rsid w:val="5455790A"/>
    <w:rsid w:val="54597B51"/>
    <w:rsid w:val="545DE61E"/>
    <w:rsid w:val="5462C524"/>
    <w:rsid w:val="5464F113"/>
    <w:rsid w:val="546A76A0"/>
    <w:rsid w:val="54728003"/>
    <w:rsid w:val="547BE032"/>
    <w:rsid w:val="54C3883B"/>
    <w:rsid w:val="54D021CA"/>
    <w:rsid w:val="54D406B5"/>
    <w:rsid w:val="54E5D947"/>
    <w:rsid w:val="54FCB2D5"/>
    <w:rsid w:val="550309C7"/>
    <w:rsid w:val="550C9EC5"/>
    <w:rsid w:val="550FCF0F"/>
    <w:rsid w:val="551743EF"/>
    <w:rsid w:val="551E6C15"/>
    <w:rsid w:val="551FE954"/>
    <w:rsid w:val="5523290B"/>
    <w:rsid w:val="5533AFA2"/>
    <w:rsid w:val="5534CFE3"/>
    <w:rsid w:val="5547B700"/>
    <w:rsid w:val="555D2DD1"/>
    <w:rsid w:val="556698FD"/>
    <w:rsid w:val="557176C3"/>
    <w:rsid w:val="5575CBF9"/>
    <w:rsid w:val="557E2EB9"/>
    <w:rsid w:val="558A54DB"/>
    <w:rsid w:val="55AFA9F6"/>
    <w:rsid w:val="55BA4293"/>
    <w:rsid w:val="55BF8D20"/>
    <w:rsid w:val="55DBED01"/>
    <w:rsid w:val="55E47D22"/>
    <w:rsid w:val="55FEB87F"/>
    <w:rsid w:val="55FF0860"/>
    <w:rsid w:val="5602C08C"/>
    <w:rsid w:val="5604246F"/>
    <w:rsid w:val="560B86DD"/>
    <w:rsid w:val="560C3116"/>
    <w:rsid w:val="5630AC9A"/>
    <w:rsid w:val="5630B8C7"/>
    <w:rsid w:val="563405BE"/>
    <w:rsid w:val="5648C8E2"/>
    <w:rsid w:val="5656E149"/>
    <w:rsid w:val="566DC6A8"/>
    <w:rsid w:val="567B8A81"/>
    <w:rsid w:val="56968FCB"/>
    <w:rsid w:val="56AE6749"/>
    <w:rsid w:val="56CA54FF"/>
    <w:rsid w:val="56D33768"/>
    <w:rsid w:val="56E50FF8"/>
    <w:rsid w:val="57158152"/>
    <w:rsid w:val="571EB05B"/>
    <w:rsid w:val="5739C4AE"/>
    <w:rsid w:val="5757D044"/>
    <w:rsid w:val="576E634D"/>
    <w:rsid w:val="576F700F"/>
    <w:rsid w:val="57755191"/>
    <w:rsid w:val="578960F2"/>
    <w:rsid w:val="578EF87A"/>
    <w:rsid w:val="5799E73A"/>
    <w:rsid w:val="579AAA4D"/>
    <w:rsid w:val="579D9F65"/>
    <w:rsid w:val="57A7E8EE"/>
    <w:rsid w:val="57AE36C7"/>
    <w:rsid w:val="57C916A2"/>
    <w:rsid w:val="57CF554C"/>
    <w:rsid w:val="57E08E83"/>
    <w:rsid w:val="57E26316"/>
    <w:rsid w:val="57EE770B"/>
    <w:rsid w:val="57F46645"/>
    <w:rsid w:val="57FF6BAE"/>
    <w:rsid w:val="5821F74F"/>
    <w:rsid w:val="5838D285"/>
    <w:rsid w:val="583DFB3A"/>
    <w:rsid w:val="584394E4"/>
    <w:rsid w:val="58490AAC"/>
    <w:rsid w:val="58513C43"/>
    <w:rsid w:val="585B6BB8"/>
    <w:rsid w:val="58692C91"/>
    <w:rsid w:val="586A4FAB"/>
    <w:rsid w:val="5872C4B6"/>
    <w:rsid w:val="587B82FE"/>
    <w:rsid w:val="587F6337"/>
    <w:rsid w:val="5882768E"/>
    <w:rsid w:val="588E2BA7"/>
    <w:rsid w:val="588F04D4"/>
    <w:rsid w:val="58AB72E5"/>
    <w:rsid w:val="58B02EFA"/>
    <w:rsid w:val="58B78908"/>
    <w:rsid w:val="58C4E5AD"/>
    <w:rsid w:val="58CEAF3B"/>
    <w:rsid w:val="58EE65E3"/>
    <w:rsid w:val="5907F91E"/>
    <w:rsid w:val="59101A3F"/>
    <w:rsid w:val="5913C6EA"/>
    <w:rsid w:val="591C80E5"/>
    <w:rsid w:val="59214186"/>
    <w:rsid w:val="5925259A"/>
    <w:rsid w:val="5938C93D"/>
    <w:rsid w:val="5948EF0D"/>
    <w:rsid w:val="594AAA74"/>
    <w:rsid w:val="594FDA90"/>
    <w:rsid w:val="5954142A"/>
    <w:rsid w:val="595564A8"/>
    <w:rsid w:val="5957F7BD"/>
    <w:rsid w:val="59586D17"/>
    <w:rsid w:val="596EE253"/>
    <w:rsid w:val="59787E47"/>
    <w:rsid w:val="598BA632"/>
    <w:rsid w:val="59911B07"/>
    <w:rsid w:val="599F66E6"/>
    <w:rsid w:val="59A65E31"/>
    <w:rsid w:val="59A83258"/>
    <w:rsid w:val="59A8E0DB"/>
    <w:rsid w:val="59AB96A0"/>
    <w:rsid w:val="59AF0852"/>
    <w:rsid w:val="59AF7E68"/>
    <w:rsid w:val="59B16EAF"/>
    <w:rsid w:val="59BF22C7"/>
    <w:rsid w:val="59C03961"/>
    <w:rsid w:val="59DA2EF9"/>
    <w:rsid w:val="59E936CE"/>
    <w:rsid w:val="59EE6BCD"/>
    <w:rsid w:val="59FF8103"/>
    <w:rsid w:val="5A01F4B2"/>
    <w:rsid w:val="5A170672"/>
    <w:rsid w:val="5A248F70"/>
    <w:rsid w:val="5A2841C5"/>
    <w:rsid w:val="5A2B06EF"/>
    <w:rsid w:val="5A2EB5FF"/>
    <w:rsid w:val="5A36606F"/>
    <w:rsid w:val="5A4BA53E"/>
    <w:rsid w:val="5A4F0A0E"/>
    <w:rsid w:val="5A594DC5"/>
    <w:rsid w:val="5A657265"/>
    <w:rsid w:val="5A75B40E"/>
    <w:rsid w:val="5A77F374"/>
    <w:rsid w:val="5A8AFB18"/>
    <w:rsid w:val="5A9270DD"/>
    <w:rsid w:val="5A95A343"/>
    <w:rsid w:val="5A9D1822"/>
    <w:rsid w:val="5AA3D71B"/>
    <w:rsid w:val="5AB7A6B7"/>
    <w:rsid w:val="5AC0B847"/>
    <w:rsid w:val="5AC40A66"/>
    <w:rsid w:val="5AC42B29"/>
    <w:rsid w:val="5AD5AD3A"/>
    <w:rsid w:val="5AE02842"/>
    <w:rsid w:val="5AE5CDB7"/>
    <w:rsid w:val="5AF71151"/>
    <w:rsid w:val="5B280441"/>
    <w:rsid w:val="5B2C6889"/>
    <w:rsid w:val="5B2E70D4"/>
    <w:rsid w:val="5B784476"/>
    <w:rsid w:val="5B7A47C9"/>
    <w:rsid w:val="5B7CFB67"/>
    <w:rsid w:val="5B7FB3BB"/>
    <w:rsid w:val="5B823411"/>
    <w:rsid w:val="5BAF2511"/>
    <w:rsid w:val="5BB547E1"/>
    <w:rsid w:val="5BBFC559"/>
    <w:rsid w:val="5BCDE117"/>
    <w:rsid w:val="5BD94248"/>
    <w:rsid w:val="5BDB0081"/>
    <w:rsid w:val="5BDEA3BD"/>
    <w:rsid w:val="5BE4CD92"/>
    <w:rsid w:val="5BE60BD6"/>
    <w:rsid w:val="5BF0C686"/>
    <w:rsid w:val="5BF82B36"/>
    <w:rsid w:val="5BFC16FE"/>
    <w:rsid w:val="5BFCCADC"/>
    <w:rsid w:val="5C1871F6"/>
    <w:rsid w:val="5C282A9B"/>
    <w:rsid w:val="5C340C35"/>
    <w:rsid w:val="5C377254"/>
    <w:rsid w:val="5C446118"/>
    <w:rsid w:val="5C4C24FA"/>
    <w:rsid w:val="5C52B3A6"/>
    <w:rsid w:val="5C534174"/>
    <w:rsid w:val="5C570ACD"/>
    <w:rsid w:val="5C59D1E8"/>
    <w:rsid w:val="5C5EFC70"/>
    <w:rsid w:val="5C5F437E"/>
    <w:rsid w:val="5C639A33"/>
    <w:rsid w:val="5C6DBF62"/>
    <w:rsid w:val="5C73DA8B"/>
    <w:rsid w:val="5C9B4BDF"/>
    <w:rsid w:val="5C9DF8C1"/>
    <w:rsid w:val="5CA9A0E4"/>
    <w:rsid w:val="5CD0A205"/>
    <w:rsid w:val="5CE14B7E"/>
    <w:rsid w:val="5CE1780A"/>
    <w:rsid w:val="5CE1EB2B"/>
    <w:rsid w:val="5CF90896"/>
    <w:rsid w:val="5D0F011C"/>
    <w:rsid w:val="5D120A0D"/>
    <w:rsid w:val="5D1968DE"/>
    <w:rsid w:val="5D1AABD1"/>
    <w:rsid w:val="5D20C216"/>
    <w:rsid w:val="5D25E186"/>
    <w:rsid w:val="5D29C370"/>
    <w:rsid w:val="5D313B78"/>
    <w:rsid w:val="5D52B71C"/>
    <w:rsid w:val="5D53DF99"/>
    <w:rsid w:val="5D57A9FC"/>
    <w:rsid w:val="5D5F45AD"/>
    <w:rsid w:val="5D64A8E2"/>
    <w:rsid w:val="5D7412AD"/>
    <w:rsid w:val="5D782A0D"/>
    <w:rsid w:val="5D78853C"/>
    <w:rsid w:val="5D9EA864"/>
    <w:rsid w:val="5DA65385"/>
    <w:rsid w:val="5DA678BE"/>
    <w:rsid w:val="5DB0BCAE"/>
    <w:rsid w:val="5DBCA635"/>
    <w:rsid w:val="5DCDF9B7"/>
    <w:rsid w:val="5DDE083C"/>
    <w:rsid w:val="5DE29532"/>
    <w:rsid w:val="5DE8A1B6"/>
    <w:rsid w:val="5DE8DCBA"/>
    <w:rsid w:val="5DEEF1FE"/>
    <w:rsid w:val="5DFC5531"/>
    <w:rsid w:val="5DFC7138"/>
    <w:rsid w:val="5E04B526"/>
    <w:rsid w:val="5E08ACE0"/>
    <w:rsid w:val="5E0B7340"/>
    <w:rsid w:val="5E117282"/>
    <w:rsid w:val="5E137236"/>
    <w:rsid w:val="5E1F5B59"/>
    <w:rsid w:val="5E22E394"/>
    <w:rsid w:val="5E2C5C5C"/>
    <w:rsid w:val="5E3F8614"/>
    <w:rsid w:val="5E5466EC"/>
    <w:rsid w:val="5E56172C"/>
    <w:rsid w:val="5E595B5C"/>
    <w:rsid w:val="5E5A1CF6"/>
    <w:rsid w:val="5E6EC35A"/>
    <w:rsid w:val="5E757A18"/>
    <w:rsid w:val="5E79E3A5"/>
    <w:rsid w:val="5E7A6A74"/>
    <w:rsid w:val="5E851621"/>
    <w:rsid w:val="5E85E2FC"/>
    <w:rsid w:val="5E8E239D"/>
    <w:rsid w:val="5E99099B"/>
    <w:rsid w:val="5E9A3CA7"/>
    <w:rsid w:val="5EB735F6"/>
    <w:rsid w:val="5EB76692"/>
    <w:rsid w:val="5EB89C01"/>
    <w:rsid w:val="5EC36ECA"/>
    <w:rsid w:val="5EC83438"/>
    <w:rsid w:val="5EEE73BB"/>
    <w:rsid w:val="5F01102F"/>
    <w:rsid w:val="5F02C8DD"/>
    <w:rsid w:val="5F06913F"/>
    <w:rsid w:val="5F21C2BD"/>
    <w:rsid w:val="5F2CCC64"/>
    <w:rsid w:val="5F5C749C"/>
    <w:rsid w:val="5F61439E"/>
    <w:rsid w:val="5F77E39D"/>
    <w:rsid w:val="5F7B2BA4"/>
    <w:rsid w:val="5F7B8196"/>
    <w:rsid w:val="5F86D6EE"/>
    <w:rsid w:val="5FD3EE19"/>
    <w:rsid w:val="5FD4BF9B"/>
    <w:rsid w:val="5FE27FEB"/>
    <w:rsid w:val="5FE4A624"/>
    <w:rsid w:val="5FEDA8CB"/>
    <w:rsid w:val="5FF0F629"/>
    <w:rsid w:val="5FF220E0"/>
    <w:rsid w:val="5FF236A0"/>
    <w:rsid w:val="5FF2F779"/>
    <w:rsid w:val="5FF42D22"/>
    <w:rsid w:val="6001D314"/>
    <w:rsid w:val="601DC981"/>
    <w:rsid w:val="601E4CD1"/>
    <w:rsid w:val="601E7CD0"/>
    <w:rsid w:val="60225B71"/>
    <w:rsid w:val="6023DC77"/>
    <w:rsid w:val="602A6500"/>
    <w:rsid w:val="603075F6"/>
    <w:rsid w:val="6040E68E"/>
    <w:rsid w:val="604B631C"/>
    <w:rsid w:val="606045BE"/>
    <w:rsid w:val="6065F340"/>
    <w:rsid w:val="60682662"/>
    <w:rsid w:val="606B7A26"/>
    <w:rsid w:val="606B934E"/>
    <w:rsid w:val="60757113"/>
    <w:rsid w:val="60762AF7"/>
    <w:rsid w:val="607B94DC"/>
    <w:rsid w:val="609D0D91"/>
    <w:rsid w:val="60A1A82C"/>
    <w:rsid w:val="60A5440C"/>
    <w:rsid w:val="60B3CC1E"/>
    <w:rsid w:val="60B7F172"/>
    <w:rsid w:val="60BB8776"/>
    <w:rsid w:val="60C75781"/>
    <w:rsid w:val="60DB2640"/>
    <w:rsid w:val="60DD27F9"/>
    <w:rsid w:val="60E3BB1B"/>
    <w:rsid w:val="60F429E3"/>
    <w:rsid w:val="60F6E75B"/>
    <w:rsid w:val="6102BAC6"/>
    <w:rsid w:val="6104961B"/>
    <w:rsid w:val="61107B71"/>
    <w:rsid w:val="611254A1"/>
    <w:rsid w:val="61419E61"/>
    <w:rsid w:val="615020C7"/>
    <w:rsid w:val="61609F59"/>
    <w:rsid w:val="6166EB5C"/>
    <w:rsid w:val="616E4666"/>
    <w:rsid w:val="61703CF9"/>
    <w:rsid w:val="6176B88F"/>
    <w:rsid w:val="617CA70F"/>
    <w:rsid w:val="618C5BCE"/>
    <w:rsid w:val="61928818"/>
    <w:rsid w:val="619C1DAB"/>
    <w:rsid w:val="619E64DE"/>
    <w:rsid w:val="619FBC48"/>
    <w:rsid w:val="61A08BFD"/>
    <w:rsid w:val="61A5DBC3"/>
    <w:rsid w:val="61A8C2E1"/>
    <w:rsid w:val="61AC10E3"/>
    <w:rsid w:val="61AD742D"/>
    <w:rsid w:val="61B31AE7"/>
    <w:rsid w:val="61B38D7E"/>
    <w:rsid w:val="61B591E7"/>
    <w:rsid w:val="61BDF374"/>
    <w:rsid w:val="61C27D1B"/>
    <w:rsid w:val="61D691DD"/>
    <w:rsid w:val="61DCD35F"/>
    <w:rsid w:val="61E33A6B"/>
    <w:rsid w:val="61E715B7"/>
    <w:rsid w:val="61F4CDA6"/>
    <w:rsid w:val="61F5327C"/>
    <w:rsid w:val="62092B1E"/>
    <w:rsid w:val="6217A347"/>
    <w:rsid w:val="6220670F"/>
    <w:rsid w:val="6230AD7A"/>
    <w:rsid w:val="62460470"/>
    <w:rsid w:val="6246E375"/>
    <w:rsid w:val="62536BAF"/>
    <w:rsid w:val="62552408"/>
    <w:rsid w:val="62689A1B"/>
    <w:rsid w:val="626AFF7F"/>
    <w:rsid w:val="6281D69A"/>
    <w:rsid w:val="629157C0"/>
    <w:rsid w:val="629C3246"/>
    <w:rsid w:val="62AF4E7D"/>
    <w:rsid w:val="62B213B6"/>
    <w:rsid w:val="62B24D34"/>
    <w:rsid w:val="62B562FA"/>
    <w:rsid w:val="62BB553E"/>
    <w:rsid w:val="62C3B59D"/>
    <w:rsid w:val="62D1D36E"/>
    <w:rsid w:val="62D3B352"/>
    <w:rsid w:val="62F0A9BD"/>
    <w:rsid w:val="62F5A271"/>
    <w:rsid w:val="63011FE4"/>
    <w:rsid w:val="6302072F"/>
    <w:rsid w:val="6319D6E7"/>
    <w:rsid w:val="631B045B"/>
    <w:rsid w:val="6332630F"/>
    <w:rsid w:val="63352BFC"/>
    <w:rsid w:val="633BD20F"/>
    <w:rsid w:val="63407944"/>
    <w:rsid w:val="63530447"/>
    <w:rsid w:val="637B4779"/>
    <w:rsid w:val="637C6AE3"/>
    <w:rsid w:val="638221C9"/>
    <w:rsid w:val="638E8DF5"/>
    <w:rsid w:val="63ADE9AF"/>
    <w:rsid w:val="63ADEFA3"/>
    <w:rsid w:val="63BD7C14"/>
    <w:rsid w:val="63BEB966"/>
    <w:rsid w:val="63C25DCD"/>
    <w:rsid w:val="63C31D2A"/>
    <w:rsid w:val="63CBB516"/>
    <w:rsid w:val="63D78676"/>
    <w:rsid w:val="63D8AA04"/>
    <w:rsid w:val="63D93E10"/>
    <w:rsid w:val="63FDD1BE"/>
    <w:rsid w:val="641B73B1"/>
    <w:rsid w:val="6428B265"/>
    <w:rsid w:val="642A1E28"/>
    <w:rsid w:val="643118B8"/>
    <w:rsid w:val="643AAD43"/>
    <w:rsid w:val="643C4BCC"/>
    <w:rsid w:val="643C533F"/>
    <w:rsid w:val="644170A7"/>
    <w:rsid w:val="64472E17"/>
    <w:rsid w:val="644860A8"/>
    <w:rsid w:val="6450264A"/>
    <w:rsid w:val="6450328D"/>
    <w:rsid w:val="64815F75"/>
    <w:rsid w:val="6483A643"/>
    <w:rsid w:val="6486FBFD"/>
    <w:rsid w:val="6488AABE"/>
    <w:rsid w:val="64AC038F"/>
    <w:rsid w:val="64BCFE49"/>
    <w:rsid w:val="64C63B05"/>
    <w:rsid w:val="64C7B57F"/>
    <w:rsid w:val="64D7E98E"/>
    <w:rsid w:val="64EB754D"/>
    <w:rsid w:val="64F177FA"/>
    <w:rsid w:val="64FE46B4"/>
    <w:rsid w:val="6503C479"/>
    <w:rsid w:val="650AFA5E"/>
    <w:rsid w:val="651810AF"/>
    <w:rsid w:val="6520CDA2"/>
    <w:rsid w:val="657D6895"/>
    <w:rsid w:val="6582111F"/>
    <w:rsid w:val="658D896E"/>
    <w:rsid w:val="65931ECA"/>
    <w:rsid w:val="6597D8DF"/>
    <w:rsid w:val="65BFC5F9"/>
    <w:rsid w:val="65C77DA7"/>
    <w:rsid w:val="65CCBDB7"/>
    <w:rsid w:val="65CD1F95"/>
    <w:rsid w:val="65E657B6"/>
    <w:rsid w:val="65F258BD"/>
    <w:rsid w:val="65FF75B6"/>
    <w:rsid w:val="6608B8E4"/>
    <w:rsid w:val="660B8E1A"/>
    <w:rsid w:val="660EB1D4"/>
    <w:rsid w:val="6610B50C"/>
    <w:rsid w:val="66159A54"/>
    <w:rsid w:val="663477C6"/>
    <w:rsid w:val="663E026F"/>
    <w:rsid w:val="66427B58"/>
    <w:rsid w:val="664C9E5A"/>
    <w:rsid w:val="665C616F"/>
    <w:rsid w:val="66691C96"/>
    <w:rsid w:val="6674718B"/>
    <w:rsid w:val="66880016"/>
    <w:rsid w:val="6694C8DF"/>
    <w:rsid w:val="6694D9FE"/>
    <w:rsid w:val="66BFCF86"/>
    <w:rsid w:val="66CC5348"/>
    <w:rsid w:val="66F8E93F"/>
    <w:rsid w:val="670FF17E"/>
    <w:rsid w:val="67144825"/>
    <w:rsid w:val="6715279E"/>
    <w:rsid w:val="6720ADD9"/>
    <w:rsid w:val="674B498D"/>
    <w:rsid w:val="675DB778"/>
    <w:rsid w:val="6761D645"/>
    <w:rsid w:val="67642568"/>
    <w:rsid w:val="676437A0"/>
    <w:rsid w:val="67683614"/>
    <w:rsid w:val="676969FF"/>
    <w:rsid w:val="676B646F"/>
    <w:rsid w:val="676DE2A1"/>
    <w:rsid w:val="67764957"/>
    <w:rsid w:val="678B051A"/>
    <w:rsid w:val="6794AD19"/>
    <w:rsid w:val="67B51B4E"/>
    <w:rsid w:val="67C6B82B"/>
    <w:rsid w:val="67C8AC8A"/>
    <w:rsid w:val="67C8D793"/>
    <w:rsid w:val="67CA985E"/>
    <w:rsid w:val="67CACE9B"/>
    <w:rsid w:val="67D2CCDA"/>
    <w:rsid w:val="67EBACC2"/>
    <w:rsid w:val="67EEDCEE"/>
    <w:rsid w:val="67F69D5A"/>
    <w:rsid w:val="67F6B442"/>
    <w:rsid w:val="68079354"/>
    <w:rsid w:val="6807C745"/>
    <w:rsid w:val="680FA938"/>
    <w:rsid w:val="6810C49E"/>
    <w:rsid w:val="681CFBE9"/>
    <w:rsid w:val="6825C18B"/>
    <w:rsid w:val="6827E92A"/>
    <w:rsid w:val="682C0C77"/>
    <w:rsid w:val="683554FA"/>
    <w:rsid w:val="687324FD"/>
    <w:rsid w:val="687A1EE1"/>
    <w:rsid w:val="68807CD7"/>
    <w:rsid w:val="68878384"/>
    <w:rsid w:val="688B65E1"/>
    <w:rsid w:val="688EA2DA"/>
    <w:rsid w:val="689CB3DA"/>
    <w:rsid w:val="68A59225"/>
    <w:rsid w:val="68B671D1"/>
    <w:rsid w:val="68BFB6A7"/>
    <w:rsid w:val="68C00A0F"/>
    <w:rsid w:val="68D376B6"/>
    <w:rsid w:val="68D4D47D"/>
    <w:rsid w:val="68D91C41"/>
    <w:rsid w:val="68EDF819"/>
    <w:rsid w:val="68F53EED"/>
    <w:rsid w:val="68F97625"/>
    <w:rsid w:val="68FC25FA"/>
    <w:rsid w:val="68FC4626"/>
    <w:rsid w:val="68FC6FA6"/>
    <w:rsid w:val="6908DB75"/>
    <w:rsid w:val="691CD8F7"/>
    <w:rsid w:val="693A0BD9"/>
    <w:rsid w:val="693FD919"/>
    <w:rsid w:val="6964C725"/>
    <w:rsid w:val="696A3439"/>
    <w:rsid w:val="699776A2"/>
    <w:rsid w:val="699A2747"/>
    <w:rsid w:val="699AB2A6"/>
    <w:rsid w:val="69A607EE"/>
    <w:rsid w:val="69B30081"/>
    <w:rsid w:val="69B8DA8D"/>
    <w:rsid w:val="69BD8A17"/>
    <w:rsid w:val="69BFF980"/>
    <w:rsid w:val="69C09641"/>
    <w:rsid w:val="69C263E6"/>
    <w:rsid w:val="69DD172E"/>
    <w:rsid w:val="69E8C936"/>
    <w:rsid w:val="69F47426"/>
    <w:rsid w:val="69F874D6"/>
    <w:rsid w:val="6A058732"/>
    <w:rsid w:val="6A130418"/>
    <w:rsid w:val="6A1695F8"/>
    <w:rsid w:val="6A19C81A"/>
    <w:rsid w:val="6A1FDB36"/>
    <w:rsid w:val="6A21E42C"/>
    <w:rsid w:val="6A23E9CB"/>
    <w:rsid w:val="6A2BE309"/>
    <w:rsid w:val="6A2CCB15"/>
    <w:rsid w:val="6A3B989A"/>
    <w:rsid w:val="6A40CCC5"/>
    <w:rsid w:val="6A41762A"/>
    <w:rsid w:val="6A4B35A2"/>
    <w:rsid w:val="6A4C0598"/>
    <w:rsid w:val="6A53DE8B"/>
    <w:rsid w:val="6A63DD8E"/>
    <w:rsid w:val="6A6C4BF9"/>
    <w:rsid w:val="6A71E30D"/>
    <w:rsid w:val="6A7D9AB3"/>
    <w:rsid w:val="6A842E64"/>
    <w:rsid w:val="6A8992E6"/>
    <w:rsid w:val="6A9AE639"/>
    <w:rsid w:val="6AB18E69"/>
    <w:rsid w:val="6AB29034"/>
    <w:rsid w:val="6AB99C13"/>
    <w:rsid w:val="6AC92492"/>
    <w:rsid w:val="6ACB9D08"/>
    <w:rsid w:val="6ADE1377"/>
    <w:rsid w:val="6AEDF59A"/>
    <w:rsid w:val="6AFD1FAB"/>
    <w:rsid w:val="6B091DFE"/>
    <w:rsid w:val="6B2373C9"/>
    <w:rsid w:val="6B2AA497"/>
    <w:rsid w:val="6B406DE1"/>
    <w:rsid w:val="6B4A9CDF"/>
    <w:rsid w:val="6B520C1C"/>
    <w:rsid w:val="6B562B16"/>
    <w:rsid w:val="6B58389A"/>
    <w:rsid w:val="6B5E42CF"/>
    <w:rsid w:val="6B61B3D6"/>
    <w:rsid w:val="6B81C502"/>
    <w:rsid w:val="6B8BAD09"/>
    <w:rsid w:val="6B8D4E7A"/>
    <w:rsid w:val="6B92BBAF"/>
    <w:rsid w:val="6B97419A"/>
    <w:rsid w:val="6B976B61"/>
    <w:rsid w:val="6BA50F7A"/>
    <w:rsid w:val="6BA96F24"/>
    <w:rsid w:val="6BAA1785"/>
    <w:rsid w:val="6BB0363A"/>
    <w:rsid w:val="6BB100D7"/>
    <w:rsid w:val="6BB923FC"/>
    <w:rsid w:val="6BBABF44"/>
    <w:rsid w:val="6BC8B61A"/>
    <w:rsid w:val="6BCA4C96"/>
    <w:rsid w:val="6BCB56FC"/>
    <w:rsid w:val="6BD5E686"/>
    <w:rsid w:val="6BFC22BB"/>
    <w:rsid w:val="6BFEFC03"/>
    <w:rsid w:val="6BFF1762"/>
    <w:rsid w:val="6C08BB50"/>
    <w:rsid w:val="6C11F57A"/>
    <w:rsid w:val="6C12955D"/>
    <w:rsid w:val="6C1BACA2"/>
    <w:rsid w:val="6C43A5F1"/>
    <w:rsid w:val="6C47D840"/>
    <w:rsid w:val="6C4E4B95"/>
    <w:rsid w:val="6C4EF463"/>
    <w:rsid w:val="6C74F115"/>
    <w:rsid w:val="6C7D5E70"/>
    <w:rsid w:val="6C9DF77F"/>
    <w:rsid w:val="6CB8712B"/>
    <w:rsid w:val="6CB8C0B8"/>
    <w:rsid w:val="6CD758BC"/>
    <w:rsid w:val="6CDB0A53"/>
    <w:rsid w:val="6CDCCFC5"/>
    <w:rsid w:val="6CDE0E60"/>
    <w:rsid w:val="6CE84FF2"/>
    <w:rsid w:val="6CFA7416"/>
    <w:rsid w:val="6CFCC57D"/>
    <w:rsid w:val="6CFE4B5C"/>
    <w:rsid w:val="6D064374"/>
    <w:rsid w:val="6D1F648E"/>
    <w:rsid w:val="6D27BF91"/>
    <w:rsid w:val="6D3AC7CE"/>
    <w:rsid w:val="6D5519C0"/>
    <w:rsid w:val="6D5E9515"/>
    <w:rsid w:val="6D725D5A"/>
    <w:rsid w:val="6D757CB4"/>
    <w:rsid w:val="6D7C4B40"/>
    <w:rsid w:val="6D8EBF9D"/>
    <w:rsid w:val="6D90FFB0"/>
    <w:rsid w:val="6D915211"/>
    <w:rsid w:val="6D990ED0"/>
    <w:rsid w:val="6D9D39C1"/>
    <w:rsid w:val="6DA6C899"/>
    <w:rsid w:val="6DB11EA3"/>
    <w:rsid w:val="6DBE27F9"/>
    <w:rsid w:val="6DC0AD2D"/>
    <w:rsid w:val="6DC3F00F"/>
    <w:rsid w:val="6DD1A9B9"/>
    <w:rsid w:val="6DD1D6DE"/>
    <w:rsid w:val="6DE11D65"/>
    <w:rsid w:val="6DE2FE7C"/>
    <w:rsid w:val="6DE7A063"/>
    <w:rsid w:val="6DEA5492"/>
    <w:rsid w:val="6DF3234B"/>
    <w:rsid w:val="6DF88AEA"/>
    <w:rsid w:val="6E069273"/>
    <w:rsid w:val="6E191DD5"/>
    <w:rsid w:val="6E24DB1F"/>
    <w:rsid w:val="6E2ED470"/>
    <w:rsid w:val="6E30AD24"/>
    <w:rsid w:val="6E358C01"/>
    <w:rsid w:val="6E39E0E4"/>
    <w:rsid w:val="6E432F53"/>
    <w:rsid w:val="6E48C36A"/>
    <w:rsid w:val="6E55B2B7"/>
    <w:rsid w:val="6E615EDE"/>
    <w:rsid w:val="6E6400E3"/>
    <w:rsid w:val="6E7261BB"/>
    <w:rsid w:val="6E7E87F0"/>
    <w:rsid w:val="6E84621C"/>
    <w:rsid w:val="6E8929C8"/>
    <w:rsid w:val="6E9A6B7A"/>
    <w:rsid w:val="6EA1E2F3"/>
    <w:rsid w:val="6EA533EC"/>
    <w:rsid w:val="6EA64F3C"/>
    <w:rsid w:val="6EBD1298"/>
    <w:rsid w:val="6EC5DD29"/>
    <w:rsid w:val="6EC711B2"/>
    <w:rsid w:val="6EC7E5B1"/>
    <w:rsid w:val="6ED58AAB"/>
    <w:rsid w:val="6EE407C6"/>
    <w:rsid w:val="6EE5AC89"/>
    <w:rsid w:val="6EE87A2E"/>
    <w:rsid w:val="6F012E1C"/>
    <w:rsid w:val="6F0A3FDB"/>
    <w:rsid w:val="6F0CFBA4"/>
    <w:rsid w:val="6F0D454C"/>
    <w:rsid w:val="6F15EDD0"/>
    <w:rsid w:val="6F1AC386"/>
    <w:rsid w:val="6F1EF980"/>
    <w:rsid w:val="6F2E41B2"/>
    <w:rsid w:val="6F2F621A"/>
    <w:rsid w:val="6F3B23A4"/>
    <w:rsid w:val="6F3D10BD"/>
    <w:rsid w:val="6F3F3B58"/>
    <w:rsid w:val="6F5C68DB"/>
    <w:rsid w:val="6F5DC35F"/>
    <w:rsid w:val="6F5E8E29"/>
    <w:rsid w:val="6F76923A"/>
    <w:rsid w:val="6F809D44"/>
    <w:rsid w:val="6F8C97D1"/>
    <w:rsid w:val="6F8EB0D7"/>
    <w:rsid w:val="6F9069D4"/>
    <w:rsid w:val="6F91B4EA"/>
    <w:rsid w:val="6F9AD4AC"/>
    <w:rsid w:val="6FA15B6F"/>
    <w:rsid w:val="6FA6C32C"/>
    <w:rsid w:val="6FAF9369"/>
    <w:rsid w:val="6FB0FE4E"/>
    <w:rsid w:val="6FB89F98"/>
    <w:rsid w:val="6FC5EA79"/>
    <w:rsid w:val="6FEA4FA8"/>
    <w:rsid w:val="6FEFC78B"/>
    <w:rsid w:val="6FFA50AC"/>
    <w:rsid w:val="7002CA06"/>
    <w:rsid w:val="7004D0FB"/>
    <w:rsid w:val="7005DB62"/>
    <w:rsid w:val="7011789B"/>
    <w:rsid w:val="7029A258"/>
    <w:rsid w:val="702D9F13"/>
    <w:rsid w:val="7038F633"/>
    <w:rsid w:val="70390452"/>
    <w:rsid w:val="704080A2"/>
    <w:rsid w:val="704558A7"/>
    <w:rsid w:val="70489BE1"/>
    <w:rsid w:val="70594AA1"/>
    <w:rsid w:val="705D6D11"/>
    <w:rsid w:val="70642AEF"/>
    <w:rsid w:val="7069E31D"/>
    <w:rsid w:val="70752410"/>
    <w:rsid w:val="7076B6B3"/>
    <w:rsid w:val="7084CCCD"/>
    <w:rsid w:val="709039E7"/>
    <w:rsid w:val="7092EA53"/>
    <w:rsid w:val="709418EF"/>
    <w:rsid w:val="709B1FDB"/>
    <w:rsid w:val="70B1187B"/>
    <w:rsid w:val="70BC2B5D"/>
    <w:rsid w:val="70DCCFB1"/>
    <w:rsid w:val="70DE0AB0"/>
    <w:rsid w:val="70E9780D"/>
    <w:rsid w:val="70EAE521"/>
    <w:rsid w:val="70EECCC7"/>
    <w:rsid w:val="70FB8F65"/>
    <w:rsid w:val="711CF873"/>
    <w:rsid w:val="712E9F56"/>
    <w:rsid w:val="713AD6E1"/>
    <w:rsid w:val="7142FC7D"/>
    <w:rsid w:val="714D0F77"/>
    <w:rsid w:val="714F2F84"/>
    <w:rsid w:val="715A760F"/>
    <w:rsid w:val="715D8717"/>
    <w:rsid w:val="71651C52"/>
    <w:rsid w:val="71659B0D"/>
    <w:rsid w:val="7176B133"/>
    <w:rsid w:val="71852CE9"/>
    <w:rsid w:val="719545FC"/>
    <w:rsid w:val="7199619E"/>
    <w:rsid w:val="719AE6B5"/>
    <w:rsid w:val="71A81063"/>
    <w:rsid w:val="71A99116"/>
    <w:rsid w:val="71B1FEBD"/>
    <w:rsid w:val="71B8A877"/>
    <w:rsid w:val="71BCEF5E"/>
    <w:rsid w:val="71BEC0AC"/>
    <w:rsid w:val="71C30E8D"/>
    <w:rsid w:val="71DB4692"/>
    <w:rsid w:val="71ED1E03"/>
    <w:rsid w:val="71FE8B36"/>
    <w:rsid w:val="72060B7D"/>
    <w:rsid w:val="720AB674"/>
    <w:rsid w:val="721465A8"/>
    <w:rsid w:val="7219821C"/>
    <w:rsid w:val="721B73C9"/>
    <w:rsid w:val="721B8BC9"/>
    <w:rsid w:val="721C3C60"/>
    <w:rsid w:val="7227CBD5"/>
    <w:rsid w:val="723B90FE"/>
    <w:rsid w:val="7253FDEA"/>
    <w:rsid w:val="725A06F5"/>
    <w:rsid w:val="725D193E"/>
    <w:rsid w:val="725E29DA"/>
    <w:rsid w:val="725F117C"/>
    <w:rsid w:val="7266CC31"/>
    <w:rsid w:val="728AF695"/>
    <w:rsid w:val="729EEFFD"/>
    <w:rsid w:val="72A9F02C"/>
    <w:rsid w:val="72B231FE"/>
    <w:rsid w:val="72BABC91"/>
    <w:rsid w:val="72E7818F"/>
    <w:rsid w:val="72F9C068"/>
    <w:rsid w:val="72FC9402"/>
    <w:rsid w:val="7309B220"/>
    <w:rsid w:val="730C021D"/>
    <w:rsid w:val="730FCD02"/>
    <w:rsid w:val="7313C3F5"/>
    <w:rsid w:val="731EF2EB"/>
    <w:rsid w:val="73255CC8"/>
    <w:rsid w:val="73264BFF"/>
    <w:rsid w:val="732B3214"/>
    <w:rsid w:val="732E0042"/>
    <w:rsid w:val="73301177"/>
    <w:rsid w:val="7332E61D"/>
    <w:rsid w:val="7334236D"/>
    <w:rsid w:val="733770A0"/>
    <w:rsid w:val="733A39FA"/>
    <w:rsid w:val="734B0F92"/>
    <w:rsid w:val="734DD890"/>
    <w:rsid w:val="73654994"/>
    <w:rsid w:val="737C089A"/>
    <w:rsid w:val="737C1A65"/>
    <w:rsid w:val="737ED533"/>
    <w:rsid w:val="738FDEFA"/>
    <w:rsid w:val="73935DA3"/>
    <w:rsid w:val="739539CD"/>
    <w:rsid w:val="7395E0F3"/>
    <w:rsid w:val="739C1B28"/>
    <w:rsid w:val="73A23341"/>
    <w:rsid w:val="73A7D745"/>
    <w:rsid w:val="73AE5E72"/>
    <w:rsid w:val="73B90CBD"/>
    <w:rsid w:val="73D66395"/>
    <w:rsid w:val="73D9896A"/>
    <w:rsid w:val="73DB0AFE"/>
    <w:rsid w:val="73DF4950"/>
    <w:rsid w:val="73E63CBA"/>
    <w:rsid w:val="73EA3562"/>
    <w:rsid w:val="7406A15E"/>
    <w:rsid w:val="7409E158"/>
    <w:rsid w:val="740C8DF7"/>
    <w:rsid w:val="74148F05"/>
    <w:rsid w:val="7420E4E7"/>
    <w:rsid w:val="7424046F"/>
    <w:rsid w:val="74251309"/>
    <w:rsid w:val="742A09CC"/>
    <w:rsid w:val="7431B464"/>
    <w:rsid w:val="74396BEF"/>
    <w:rsid w:val="743F7344"/>
    <w:rsid w:val="74426F99"/>
    <w:rsid w:val="744B2505"/>
    <w:rsid w:val="74575315"/>
    <w:rsid w:val="745CE9BF"/>
    <w:rsid w:val="745EDF05"/>
    <w:rsid w:val="746E9460"/>
    <w:rsid w:val="74839633"/>
    <w:rsid w:val="74933FEB"/>
    <w:rsid w:val="74995AA9"/>
    <w:rsid w:val="74A36D9D"/>
    <w:rsid w:val="74C9A66A"/>
    <w:rsid w:val="74F21541"/>
    <w:rsid w:val="74F2A708"/>
    <w:rsid w:val="74F4DD5A"/>
    <w:rsid w:val="74F70DD8"/>
    <w:rsid w:val="751566CC"/>
    <w:rsid w:val="7518DBEE"/>
    <w:rsid w:val="75236CE8"/>
    <w:rsid w:val="7530B3F9"/>
    <w:rsid w:val="7552701A"/>
    <w:rsid w:val="75555E1D"/>
    <w:rsid w:val="755EAE39"/>
    <w:rsid w:val="757E98D4"/>
    <w:rsid w:val="757EE984"/>
    <w:rsid w:val="758646B7"/>
    <w:rsid w:val="75886843"/>
    <w:rsid w:val="75935387"/>
    <w:rsid w:val="7597ECE8"/>
    <w:rsid w:val="75ABAA50"/>
    <w:rsid w:val="75C6019D"/>
    <w:rsid w:val="75D81474"/>
    <w:rsid w:val="75F379C4"/>
    <w:rsid w:val="75F4F5CB"/>
    <w:rsid w:val="75F56929"/>
    <w:rsid w:val="75F79F9C"/>
    <w:rsid w:val="75FBDAA1"/>
    <w:rsid w:val="7616927B"/>
    <w:rsid w:val="761B6014"/>
    <w:rsid w:val="76469FAD"/>
    <w:rsid w:val="764790F9"/>
    <w:rsid w:val="765532D9"/>
    <w:rsid w:val="765A436F"/>
    <w:rsid w:val="765D8220"/>
    <w:rsid w:val="768B67AB"/>
    <w:rsid w:val="76902C15"/>
    <w:rsid w:val="76A069A3"/>
    <w:rsid w:val="76A273F9"/>
    <w:rsid w:val="76AADB8C"/>
    <w:rsid w:val="76B5607B"/>
    <w:rsid w:val="76BC66C1"/>
    <w:rsid w:val="76C3B4A9"/>
    <w:rsid w:val="76CE8B6A"/>
    <w:rsid w:val="76D0D440"/>
    <w:rsid w:val="76D97F64"/>
    <w:rsid w:val="76E4DF64"/>
    <w:rsid w:val="76E5C6E6"/>
    <w:rsid w:val="76E61CDB"/>
    <w:rsid w:val="76ECB022"/>
    <w:rsid w:val="76F58300"/>
    <w:rsid w:val="76FA0669"/>
    <w:rsid w:val="76FB325C"/>
    <w:rsid w:val="7700ED1A"/>
    <w:rsid w:val="770E813D"/>
    <w:rsid w:val="77230894"/>
    <w:rsid w:val="773CEE10"/>
    <w:rsid w:val="773DDB45"/>
    <w:rsid w:val="7749E022"/>
    <w:rsid w:val="774C2EE7"/>
    <w:rsid w:val="77550897"/>
    <w:rsid w:val="777D967E"/>
    <w:rsid w:val="77860095"/>
    <w:rsid w:val="7786E2E9"/>
    <w:rsid w:val="77AFE4EA"/>
    <w:rsid w:val="77B32FC3"/>
    <w:rsid w:val="77B818C7"/>
    <w:rsid w:val="77B97C16"/>
    <w:rsid w:val="77CA6CE9"/>
    <w:rsid w:val="77CC2BF4"/>
    <w:rsid w:val="77D02601"/>
    <w:rsid w:val="77D55E75"/>
    <w:rsid w:val="77D99C7A"/>
    <w:rsid w:val="77E6F2DC"/>
    <w:rsid w:val="77FBBC13"/>
    <w:rsid w:val="77FBF7EA"/>
    <w:rsid w:val="77FC1AEC"/>
    <w:rsid w:val="780A71B8"/>
    <w:rsid w:val="7813980E"/>
    <w:rsid w:val="78289631"/>
    <w:rsid w:val="78303C0D"/>
    <w:rsid w:val="783F72FF"/>
    <w:rsid w:val="7855F12C"/>
    <w:rsid w:val="786F4166"/>
    <w:rsid w:val="787408E1"/>
    <w:rsid w:val="787B4B76"/>
    <w:rsid w:val="788BCD32"/>
    <w:rsid w:val="78A33B9A"/>
    <w:rsid w:val="78BD6B7A"/>
    <w:rsid w:val="78CA836E"/>
    <w:rsid w:val="78CA8A45"/>
    <w:rsid w:val="78D39E23"/>
    <w:rsid w:val="78D98640"/>
    <w:rsid w:val="78E8341B"/>
    <w:rsid w:val="78F10EC3"/>
    <w:rsid w:val="78F49140"/>
    <w:rsid w:val="790A24B8"/>
    <w:rsid w:val="793B4380"/>
    <w:rsid w:val="7943A63D"/>
    <w:rsid w:val="79445DAA"/>
    <w:rsid w:val="79565B8C"/>
    <w:rsid w:val="79670343"/>
    <w:rsid w:val="7969BF13"/>
    <w:rsid w:val="798A2AFB"/>
    <w:rsid w:val="799580A6"/>
    <w:rsid w:val="799A47E4"/>
    <w:rsid w:val="79A34E99"/>
    <w:rsid w:val="79B6DA5D"/>
    <w:rsid w:val="79BFFE1F"/>
    <w:rsid w:val="79CECD1A"/>
    <w:rsid w:val="79D866B4"/>
    <w:rsid w:val="7A070AE4"/>
    <w:rsid w:val="7A0B5119"/>
    <w:rsid w:val="7A10F52B"/>
    <w:rsid w:val="7A1C5311"/>
    <w:rsid w:val="7A2F4D81"/>
    <w:rsid w:val="7A406F35"/>
    <w:rsid w:val="7A518C22"/>
    <w:rsid w:val="7A5E40CF"/>
    <w:rsid w:val="7A5E77F1"/>
    <w:rsid w:val="7A670938"/>
    <w:rsid w:val="7A697A70"/>
    <w:rsid w:val="7A7163C7"/>
    <w:rsid w:val="7A77DFF5"/>
    <w:rsid w:val="7A787955"/>
    <w:rsid w:val="7A832AC6"/>
    <w:rsid w:val="7A83CD5E"/>
    <w:rsid w:val="7A8A8FF7"/>
    <w:rsid w:val="7A907808"/>
    <w:rsid w:val="7A94AFED"/>
    <w:rsid w:val="7A94C5BD"/>
    <w:rsid w:val="7A96F6D7"/>
    <w:rsid w:val="7AA24353"/>
    <w:rsid w:val="7AB1491C"/>
    <w:rsid w:val="7AB8D184"/>
    <w:rsid w:val="7AC75116"/>
    <w:rsid w:val="7ACA8E90"/>
    <w:rsid w:val="7AD1CA99"/>
    <w:rsid w:val="7ADADE71"/>
    <w:rsid w:val="7ADBDD4A"/>
    <w:rsid w:val="7AE762D5"/>
    <w:rsid w:val="7AE977B9"/>
    <w:rsid w:val="7AEA2C84"/>
    <w:rsid w:val="7B087180"/>
    <w:rsid w:val="7B09E090"/>
    <w:rsid w:val="7B0C01FA"/>
    <w:rsid w:val="7B101D7D"/>
    <w:rsid w:val="7B12A683"/>
    <w:rsid w:val="7B1301BD"/>
    <w:rsid w:val="7B18D2FF"/>
    <w:rsid w:val="7B1D9EDD"/>
    <w:rsid w:val="7B2B9C44"/>
    <w:rsid w:val="7B352D09"/>
    <w:rsid w:val="7B5F7000"/>
    <w:rsid w:val="7B675F5C"/>
    <w:rsid w:val="7B6BF18E"/>
    <w:rsid w:val="7B6F1B33"/>
    <w:rsid w:val="7B6F4FAB"/>
    <w:rsid w:val="7B70B4E9"/>
    <w:rsid w:val="7B71396B"/>
    <w:rsid w:val="7B758AC8"/>
    <w:rsid w:val="7B892516"/>
    <w:rsid w:val="7B989E5E"/>
    <w:rsid w:val="7BAC72F1"/>
    <w:rsid w:val="7BB95BF2"/>
    <w:rsid w:val="7BCE8801"/>
    <w:rsid w:val="7BD21DEF"/>
    <w:rsid w:val="7BDAD9E0"/>
    <w:rsid w:val="7BFE489F"/>
    <w:rsid w:val="7C0F8192"/>
    <w:rsid w:val="7C12F88B"/>
    <w:rsid w:val="7C1931CB"/>
    <w:rsid w:val="7C2053F9"/>
    <w:rsid w:val="7C22C0E5"/>
    <w:rsid w:val="7C2FD8B7"/>
    <w:rsid w:val="7C300802"/>
    <w:rsid w:val="7C31A607"/>
    <w:rsid w:val="7C37D387"/>
    <w:rsid w:val="7C3AA9D3"/>
    <w:rsid w:val="7C3B4371"/>
    <w:rsid w:val="7C3C2DDE"/>
    <w:rsid w:val="7C3FA9A9"/>
    <w:rsid w:val="7C61E68A"/>
    <w:rsid w:val="7C6C6AFB"/>
    <w:rsid w:val="7C70EFB4"/>
    <w:rsid w:val="7C8380A3"/>
    <w:rsid w:val="7C904B43"/>
    <w:rsid w:val="7C9E2BD8"/>
    <w:rsid w:val="7CA8BD7C"/>
    <w:rsid w:val="7CA972B8"/>
    <w:rsid w:val="7CABB858"/>
    <w:rsid w:val="7CAC4764"/>
    <w:rsid w:val="7CBBECA2"/>
    <w:rsid w:val="7CC45A1A"/>
    <w:rsid w:val="7CC55F48"/>
    <w:rsid w:val="7CD2B921"/>
    <w:rsid w:val="7CDA69F7"/>
    <w:rsid w:val="7CF85414"/>
    <w:rsid w:val="7CF989AC"/>
    <w:rsid w:val="7D076E74"/>
    <w:rsid w:val="7D142C4B"/>
    <w:rsid w:val="7D29BF29"/>
    <w:rsid w:val="7D2F215C"/>
    <w:rsid w:val="7D32FB59"/>
    <w:rsid w:val="7D38D8CE"/>
    <w:rsid w:val="7D41FA0B"/>
    <w:rsid w:val="7D42BBF0"/>
    <w:rsid w:val="7D4BB100"/>
    <w:rsid w:val="7D4CD55A"/>
    <w:rsid w:val="7D4E15BF"/>
    <w:rsid w:val="7D86771E"/>
    <w:rsid w:val="7D8B3ED9"/>
    <w:rsid w:val="7D8D5050"/>
    <w:rsid w:val="7D96E53A"/>
    <w:rsid w:val="7D9B07FF"/>
    <w:rsid w:val="7D9BEF5D"/>
    <w:rsid w:val="7DB5D9AB"/>
    <w:rsid w:val="7DCA5D78"/>
    <w:rsid w:val="7DCAC3D4"/>
    <w:rsid w:val="7DEBAA8E"/>
    <w:rsid w:val="7DED04B2"/>
    <w:rsid w:val="7DEF372B"/>
    <w:rsid w:val="7DF32863"/>
    <w:rsid w:val="7DF67C80"/>
    <w:rsid w:val="7DFECCB2"/>
    <w:rsid w:val="7E0B704F"/>
    <w:rsid w:val="7E0FB511"/>
    <w:rsid w:val="7E224375"/>
    <w:rsid w:val="7E2E2BB7"/>
    <w:rsid w:val="7E379A9B"/>
    <w:rsid w:val="7E38FFD7"/>
    <w:rsid w:val="7E3D4B87"/>
    <w:rsid w:val="7E48B638"/>
    <w:rsid w:val="7E523DE5"/>
    <w:rsid w:val="7E5B5888"/>
    <w:rsid w:val="7E75015E"/>
    <w:rsid w:val="7E75387B"/>
    <w:rsid w:val="7E7864F7"/>
    <w:rsid w:val="7E84F6C9"/>
    <w:rsid w:val="7E90E359"/>
    <w:rsid w:val="7E9979A3"/>
    <w:rsid w:val="7E9AEF49"/>
    <w:rsid w:val="7E9E81FE"/>
    <w:rsid w:val="7EA0E8CA"/>
    <w:rsid w:val="7EA46076"/>
    <w:rsid w:val="7EAB3280"/>
    <w:rsid w:val="7EAEC107"/>
    <w:rsid w:val="7EC01188"/>
    <w:rsid w:val="7ED65F58"/>
    <w:rsid w:val="7EDA0EBE"/>
    <w:rsid w:val="7EDFADD1"/>
    <w:rsid w:val="7EE1DED2"/>
    <w:rsid w:val="7F0C73DC"/>
    <w:rsid w:val="7F13FEA9"/>
    <w:rsid w:val="7F172631"/>
    <w:rsid w:val="7F1F56F8"/>
    <w:rsid w:val="7F25E6A7"/>
    <w:rsid w:val="7F2B40A2"/>
    <w:rsid w:val="7F300307"/>
    <w:rsid w:val="7F328EB1"/>
    <w:rsid w:val="7F350B6D"/>
    <w:rsid w:val="7F3D1E2B"/>
    <w:rsid w:val="7F422A90"/>
    <w:rsid w:val="7F444787"/>
    <w:rsid w:val="7F6D734E"/>
    <w:rsid w:val="7F6DE59C"/>
    <w:rsid w:val="7F7B33E6"/>
    <w:rsid w:val="7FB6CAD7"/>
    <w:rsid w:val="7FB83BCA"/>
    <w:rsid w:val="7FC7CF03"/>
    <w:rsid w:val="7FCF526C"/>
    <w:rsid w:val="7FD03D37"/>
    <w:rsid w:val="7FD05FEE"/>
    <w:rsid w:val="7FE09C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56C74"/>
  <w15:docId w15:val="{E1699530-2096-4130-AE5E-03A5ED4F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sz w:val="24"/>
        <w:szCs w:val="24"/>
        <w:lang w:val="it" w:eastAsia="en-IN" w:bidi="ar-SA"/>
      </w:rPr>
    </w:rPrDefault>
    <w:pPrDefault>
      <w:pPr>
        <w:spacing w:before="80"/>
        <w:ind w:left="1168" w:right="117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28D2"/>
    <w:rPr>
      <w:rFonts w:ascii="Arial" w:eastAsia="Arial" w:hAnsi="Arial" w:cs="Arial"/>
      <w:color w:val="FF40FF"/>
      <w:sz w:val="22"/>
      <w:szCs w:val="22"/>
      <w:lang w:val="en" w:eastAsia="en-US"/>
    </w:rPr>
  </w:style>
  <w:style w:type="paragraph" w:styleId="Heading1">
    <w:name w:val="heading 1"/>
    <w:basedOn w:val="Normal"/>
    <w:next w:val="Normal"/>
    <w:rsid w:val="00FC5BDD"/>
    <w:pPr>
      <w:keepNext/>
      <w:keepLines/>
      <w:spacing w:before="400"/>
      <w:outlineLvl w:val="0"/>
    </w:pPr>
    <w:rPr>
      <w:sz w:val="36"/>
      <w:szCs w:val="40"/>
    </w:rPr>
  </w:style>
  <w:style w:type="paragraph" w:styleId="Heading2">
    <w:name w:val="heading 2"/>
    <w:basedOn w:val="Normal"/>
    <w:next w:val="Normal"/>
    <w:rsid w:val="00FC5BDD"/>
    <w:pPr>
      <w:keepNext/>
      <w:keepLines/>
      <w:spacing w:before="360"/>
      <w:outlineLvl w:val="1"/>
    </w:pPr>
    <w:rPr>
      <w:sz w:val="28"/>
      <w:szCs w:val="32"/>
    </w:rPr>
  </w:style>
  <w:style w:type="paragraph" w:styleId="Heading3">
    <w:name w:val="heading 3"/>
    <w:basedOn w:val="Normal"/>
    <w:next w:val="Normal"/>
    <w:rsid w:val="00FC5BDD"/>
    <w:pPr>
      <w:spacing w:before="320" w:after="80"/>
      <w:mirrorIndents/>
      <w:outlineLvl w:val="2"/>
    </w:pPr>
    <w:rPr>
      <w:sz w:val="24"/>
      <w:szCs w:val="28"/>
    </w:rPr>
  </w:style>
  <w:style w:type="paragraph" w:styleId="Heading4">
    <w:name w:val="heading 4"/>
    <w:basedOn w:val="Normal"/>
    <w:next w:val="Normal"/>
    <w:rsid w:val="00FC5BDD"/>
    <w:pPr>
      <w:keepNext/>
      <w:keepLines/>
      <w:spacing w:before="280" w:after="280"/>
      <w:outlineLvl w:val="3"/>
    </w:pPr>
    <w:rPr>
      <w:sz w:val="24"/>
      <w:szCs w:val="24"/>
    </w:rPr>
  </w:style>
  <w:style w:type="paragraph" w:styleId="Heading5">
    <w:name w:val="heading 5"/>
    <w:basedOn w:val="Normal"/>
    <w:next w:val="Normal"/>
    <w:rsid w:val="00FC5BDD"/>
    <w:pPr>
      <w:keepNext/>
      <w:keepLines/>
      <w:spacing w:before="240" w:after="80"/>
      <w:outlineLvl w:val="4"/>
    </w:pPr>
    <w:rPr>
      <w:sz w:val="20"/>
    </w:rPr>
  </w:style>
  <w:style w:type="paragraph" w:styleId="Heading6">
    <w:name w:val="heading 6"/>
    <w:basedOn w:val="Heading5"/>
    <w:next w:val="Normal"/>
    <w:rsid w:val="00FC5BDD"/>
    <w:pPr>
      <w:spacing w:before="120" w:after="240"/>
      <w:outlineLvl w:val="5"/>
    </w:pPr>
  </w:style>
  <w:style w:type="paragraph" w:styleId="Heading7">
    <w:name w:val="heading 7"/>
    <w:basedOn w:val="Normal"/>
    <w:next w:val="Normal"/>
    <w:link w:val="Heading7Char"/>
    <w:uiPriority w:val="9"/>
    <w:unhideWhenUsed/>
    <w:rsid w:val="00FC5BDD"/>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FC5BDD"/>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FC5BDD"/>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C5BDD"/>
    <w:rPr>
      <w:rFonts w:ascii="Arial" w:eastAsiaTheme="majorEastAsia" w:hAnsi="Arial" w:cstheme="majorBidi"/>
      <w:iCs/>
      <w:color w:val="FF40FF"/>
      <w:szCs w:val="22"/>
      <w:lang w:val="en" w:eastAsia="en-US"/>
    </w:rPr>
  </w:style>
  <w:style w:type="character" w:customStyle="1" w:styleId="Heading8Char">
    <w:name w:val="Heading 8 Char"/>
    <w:basedOn w:val="DefaultParagraphFont"/>
    <w:link w:val="Heading8"/>
    <w:uiPriority w:val="9"/>
    <w:rsid w:val="00FC5BDD"/>
    <w:rPr>
      <w:rFonts w:ascii="Arial" w:eastAsiaTheme="majorEastAsia" w:hAnsi="Arial" w:cstheme="majorBidi"/>
      <w:color w:val="FF40FF"/>
      <w:sz w:val="22"/>
      <w:szCs w:val="21"/>
      <w:lang w:val="en" w:eastAsia="en-US"/>
    </w:rPr>
  </w:style>
  <w:style w:type="character" w:customStyle="1" w:styleId="Heading9Char">
    <w:name w:val="Heading 9 Char"/>
    <w:basedOn w:val="DefaultParagraphFont"/>
    <w:link w:val="Heading9"/>
    <w:uiPriority w:val="9"/>
    <w:semiHidden/>
    <w:rsid w:val="00FC5BDD"/>
    <w:rPr>
      <w:rFonts w:asciiTheme="majorHAnsi" w:eastAsiaTheme="majorEastAsia" w:hAnsiTheme="majorHAnsi" w:cstheme="majorBidi"/>
      <w:i/>
      <w:iCs/>
      <w:color w:val="FF40FF"/>
      <w:sz w:val="21"/>
      <w:szCs w:val="21"/>
      <w:lang w:val="en" w:eastAsia="en-US"/>
    </w:rPr>
  </w:style>
  <w:style w:type="paragraph" w:styleId="Title">
    <w:name w:val="Title"/>
    <w:basedOn w:val="Normal"/>
    <w:next w:val="Normal"/>
    <w:link w:val="TitleChar"/>
    <w:uiPriority w:val="10"/>
    <w:rsid w:val="00FC5BD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DD"/>
    <w:rPr>
      <w:rFonts w:asciiTheme="majorHAnsi" w:eastAsiaTheme="majorEastAsia" w:hAnsiTheme="majorHAnsi" w:cstheme="majorBidi"/>
      <w:color w:val="FF40FF"/>
      <w:spacing w:val="-10"/>
      <w:kern w:val="28"/>
      <w:sz w:val="56"/>
      <w:szCs w:val="56"/>
      <w:lang w:val="en" w:eastAsia="en-US"/>
    </w:rPr>
  </w:style>
  <w:style w:type="paragraph" w:styleId="Subtitle">
    <w:name w:val="Subtitle"/>
    <w:basedOn w:val="Normal"/>
    <w:next w:val="Normal"/>
    <w:link w:val="SubtitleChar"/>
    <w:uiPriority w:val="11"/>
    <w:rsid w:val="00FC5BDD"/>
    <w:pPr>
      <w:numPr>
        <w:ilvl w:val="1"/>
      </w:numPr>
      <w:spacing w:after="160"/>
      <w:ind w:left="1168"/>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FC5BDD"/>
    <w:rPr>
      <w:rFonts w:asciiTheme="minorHAnsi" w:eastAsiaTheme="minorEastAsia" w:hAnsiTheme="minorHAnsi" w:cstheme="minorBidi"/>
      <w:color w:val="FF40FF"/>
      <w:spacing w:val="15"/>
      <w:sz w:val="22"/>
      <w:szCs w:val="22"/>
      <w:lang w:val="en" w:eastAsia="en-US"/>
    </w:r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P-Bold">
    <w:name w:val="P - Bold"/>
    <w:uiPriority w:val="99"/>
    <w:qFormat/>
    <w:rsid w:val="00FC5BDD"/>
    <w:rPr>
      <w:rFonts w:ascii="Arial" w:hAnsi="Arial"/>
      <w:b/>
      <w:sz w:val="22"/>
      <w:bdr w:val="none" w:sz="0" w:space="0" w:color="auto"/>
      <w:shd w:val="clear" w:color="auto" w:fill="73FDD6"/>
    </w:rPr>
  </w:style>
  <w:style w:type="paragraph" w:customStyle="1" w:styleId="P-Callout">
    <w:name w:val="P - Callout"/>
    <w:basedOn w:val="P-Regular"/>
    <w:next w:val="P-Regular"/>
    <w:uiPriority w:val="99"/>
    <w:qFormat/>
    <w:rsid w:val="00FC5BDD"/>
    <w:pPr>
      <w:shd w:val="clear" w:color="auto" w:fill="FDE9D9" w:themeFill="accent6" w:themeFillTint="33"/>
      <w:spacing w:after="240"/>
      <w:mirrorIndents/>
    </w:pPr>
  </w:style>
  <w:style w:type="paragraph" w:customStyle="1" w:styleId="P-Regular">
    <w:name w:val="P - Regular"/>
    <w:uiPriority w:val="99"/>
    <w:qFormat/>
    <w:rsid w:val="00FC5BDD"/>
    <w:pPr>
      <w:spacing w:before="120" w:after="120" w:line="276" w:lineRule="auto"/>
      <w:ind w:left="0" w:right="0"/>
      <w:jc w:val="left"/>
    </w:pPr>
    <w:rPr>
      <w:rFonts w:ascii="Arial" w:eastAsia="Arial" w:hAnsi="Arial" w:cs="Arial"/>
      <w:sz w:val="22"/>
      <w:szCs w:val="22"/>
      <w:lang w:val="en" w:eastAsia="en-US"/>
    </w:rPr>
  </w:style>
  <w:style w:type="paragraph" w:styleId="CommentText">
    <w:name w:val="annotation text"/>
    <w:basedOn w:val="Normal"/>
    <w:link w:val="CommentTextChar"/>
    <w:uiPriority w:val="99"/>
    <w:unhideWhenUsed/>
    <w:rsid w:val="00FC5BDD"/>
    <w:rPr>
      <w:color w:val="C00000"/>
      <w:sz w:val="20"/>
      <w:szCs w:val="20"/>
    </w:rPr>
  </w:style>
  <w:style w:type="character" w:customStyle="1" w:styleId="CommentTextChar">
    <w:name w:val="Comment Text Char"/>
    <w:basedOn w:val="DefaultParagraphFont"/>
    <w:link w:val="CommentText"/>
    <w:uiPriority w:val="99"/>
    <w:rsid w:val="00FC5BDD"/>
    <w:rPr>
      <w:rFonts w:ascii="Arial" w:eastAsia="Arial" w:hAnsi="Arial" w:cs="Arial"/>
      <w:color w:val="C00000"/>
      <w:sz w:val="20"/>
      <w:szCs w:val="20"/>
      <w:lang w:val="en" w:eastAsia="en-US"/>
    </w:rPr>
  </w:style>
  <w:style w:type="character" w:styleId="CommentReference">
    <w:name w:val="annotation reference"/>
    <w:basedOn w:val="DefaultParagraphFont"/>
    <w:uiPriority w:val="99"/>
    <w:unhideWhenUsed/>
    <w:rsid w:val="00FC5BDD"/>
    <w:rPr>
      <w:rFonts w:ascii="Arial" w:hAnsi="Arial"/>
      <w:color w:val="C00000"/>
      <w:sz w:val="16"/>
      <w:szCs w:val="16"/>
    </w:rPr>
  </w:style>
  <w:style w:type="character" w:customStyle="1" w:styleId="P-Keyword">
    <w:name w:val="P - Keyword"/>
    <w:uiPriority w:val="99"/>
    <w:qFormat/>
    <w:rsid w:val="00FC5BDD"/>
    <w:rPr>
      <w:rFonts w:ascii="Arial" w:hAnsi="Arial"/>
      <w:b/>
      <w:color w:val="auto"/>
      <w:sz w:val="22"/>
      <w:u w:val="single"/>
      <w:bdr w:val="none" w:sz="0" w:space="0" w:color="auto"/>
      <w:shd w:val="clear" w:color="auto" w:fill="FF8AD8"/>
    </w:rPr>
  </w:style>
  <w:style w:type="paragraph" w:styleId="NormalWeb">
    <w:name w:val="Normal (Web)"/>
    <w:basedOn w:val="Normal"/>
    <w:uiPriority w:val="99"/>
    <w:semiHidden/>
    <w:unhideWhenUsed/>
    <w:rsid w:val="00FC5BDD"/>
    <w:pPr>
      <w:spacing w:before="100" w:beforeAutospacing="1" w:after="100" w:afterAutospacing="1"/>
    </w:pPr>
    <w:rPr>
      <w:rFonts w:ascii="Times New Roman" w:eastAsia="Times New Roman" w:hAnsi="Times New Roman" w:cs="Times New Roman"/>
      <w:sz w:val="24"/>
      <w:szCs w:val="24"/>
      <w:lang w:val="en-GB"/>
    </w:rPr>
  </w:style>
  <w:style w:type="paragraph" w:customStyle="1" w:styleId="L-Numbers">
    <w:name w:val="L - Numbers"/>
    <w:basedOn w:val="P-Regular"/>
    <w:uiPriority w:val="99"/>
    <w:qFormat/>
    <w:rsid w:val="001E3A10"/>
    <w:pPr>
      <w:numPr>
        <w:numId w:val="2"/>
      </w:numPr>
      <w:spacing w:before="160" w:after="160" w:line="300" w:lineRule="auto"/>
      <w:contextualSpacing/>
    </w:pPr>
  </w:style>
  <w:style w:type="paragraph" w:customStyle="1" w:styleId="L-Bullets">
    <w:name w:val="L - Bullets"/>
    <w:basedOn w:val="P-Regular"/>
    <w:uiPriority w:val="99"/>
    <w:qFormat/>
    <w:rsid w:val="00FC5BDD"/>
    <w:pPr>
      <w:numPr>
        <w:numId w:val="1"/>
      </w:numPr>
      <w:spacing w:line="300" w:lineRule="auto"/>
      <w:contextualSpacing/>
    </w:pPr>
  </w:style>
  <w:style w:type="paragraph" w:styleId="BalloonText">
    <w:name w:val="Balloon Text"/>
    <w:basedOn w:val="Normal"/>
    <w:link w:val="BalloonTextChar"/>
    <w:uiPriority w:val="99"/>
    <w:semiHidden/>
    <w:unhideWhenUsed/>
    <w:rsid w:val="00FC5B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BDD"/>
    <w:rPr>
      <w:rFonts w:ascii="Times New Roman" w:eastAsia="Arial" w:hAnsi="Times New Roman" w:cs="Times New Roman"/>
      <w:color w:val="FF40FF"/>
      <w:sz w:val="18"/>
      <w:szCs w:val="18"/>
      <w:lang w:val="en" w:eastAsia="en-US"/>
    </w:rPr>
  </w:style>
  <w:style w:type="character" w:customStyle="1" w:styleId="P-URL">
    <w:name w:val="P - URL"/>
    <w:basedOn w:val="DefaultParagraphFont"/>
    <w:uiPriority w:val="1"/>
    <w:qFormat/>
    <w:rsid w:val="00FC5BDD"/>
    <w:rPr>
      <w:rFonts w:ascii="Arial" w:hAnsi="Arial"/>
      <w:color w:val="0000FF"/>
      <w:sz w:val="22"/>
      <w:u w:val="single"/>
      <w:bdr w:val="none" w:sz="0" w:space="0" w:color="auto"/>
      <w:shd w:val="clear" w:color="auto" w:fill="00FA00"/>
    </w:rPr>
  </w:style>
  <w:style w:type="character" w:customStyle="1" w:styleId="P-Italics">
    <w:name w:val="P - Italics"/>
    <w:uiPriority w:val="99"/>
    <w:qFormat/>
    <w:rsid w:val="00FC5BDD"/>
    <w:rPr>
      <w:rFonts w:ascii="Arial" w:hAnsi="Arial"/>
      <w:i/>
      <w:color w:val="auto"/>
      <w:sz w:val="22"/>
      <w:bdr w:val="none" w:sz="0" w:space="0" w:color="auto"/>
      <w:shd w:val="clear" w:color="auto" w:fill="FFFC00"/>
    </w:rPr>
  </w:style>
  <w:style w:type="character" w:styleId="Hyperlink">
    <w:name w:val="Hyperlink"/>
    <w:basedOn w:val="DefaultParagraphFont"/>
    <w:uiPriority w:val="99"/>
    <w:unhideWhenUsed/>
    <w:rsid w:val="00FC5BDD"/>
    <w:rPr>
      <w:rFonts w:ascii="Arial" w:hAnsi="Arial"/>
      <w:color w:val="FF40FF"/>
      <w:sz w:val="22"/>
      <w:u w:val="single"/>
    </w:rPr>
  </w:style>
  <w:style w:type="character" w:customStyle="1" w:styleId="P-Code">
    <w:name w:val="P - Code"/>
    <w:uiPriority w:val="99"/>
    <w:qFormat/>
    <w:rsid w:val="00FC5BDD"/>
    <w:rPr>
      <w:rFonts w:ascii="Courier" w:hAnsi="Courier"/>
      <w:sz w:val="22"/>
      <w:bdr w:val="none" w:sz="0" w:space="0" w:color="auto"/>
      <w:shd w:val="clear" w:color="auto" w:fill="D5FC79"/>
    </w:rPr>
  </w:style>
  <w:style w:type="paragraph" w:customStyle="1" w:styleId="H1-Topic">
    <w:name w:val="H1 - Topic"/>
    <w:next w:val="P-Regular"/>
    <w:uiPriority w:val="99"/>
    <w:qFormat/>
    <w:rsid w:val="00FC5BDD"/>
    <w:pPr>
      <w:spacing w:before="0" w:line="276" w:lineRule="auto"/>
      <w:ind w:left="0" w:right="0"/>
      <w:jc w:val="left"/>
    </w:pPr>
    <w:rPr>
      <w:rFonts w:ascii="Arial" w:eastAsia="Arial" w:hAnsi="Arial" w:cs="Arial"/>
      <w:b/>
      <w:sz w:val="36"/>
      <w:szCs w:val="40"/>
      <w:lang w:val="en" w:eastAsia="en-US"/>
    </w:rPr>
  </w:style>
  <w:style w:type="paragraph" w:customStyle="1" w:styleId="H2-General">
    <w:name w:val="H2 - General"/>
    <w:next w:val="P-Regular"/>
    <w:uiPriority w:val="99"/>
    <w:qFormat/>
    <w:rsid w:val="00FC5BDD"/>
    <w:pPr>
      <w:spacing w:before="280" w:line="276" w:lineRule="auto"/>
      <w:ind w:left="0" w:right="0"/>
      <w:jc w:val="left"/>
    </w:pPr>
    <w:rPr>
      <w:rFonts w:ascii="Arial" w:eastAsia="Arial" w:hAnsi="Arial" w:cs="Arial"/>
      <w:b/>
      <w:sz w:val="28"/>
      <w:szCs w:val="32"/>
      <w:lang w:val="en" w:eastAsia="en-US"/>
    </w:rPr>
  </w:style>
  <w:style w:type="paragraph" w:customStyle="1" w:styleId="P-CalloutHeading">
    <w:name w:val="P - Callout Heading"/>
    <w:next w:val="P-Callout"/>
    <w:qFormat/>
    <w:rsid w:val="00FC5BDD"/>
    <w:pPr>
      <w:shd w:val="clear" w:color="auto" w:fill="FBD4B4" w:themeFill="accent6" w:themeFillTint="66"/>
      <w:spacing w:before="360" w:line="276" w:lineRule="auto"/>
      <w:ind w:left="0" w:right="0"/>
      <w:mirrorIndents/>
      <w:jc w:val="left"/>
    </w:pPr>
    <w:rPr>
      <w:rFonts w:ascii="Arial" w:eastAsia="Arial" w:hAnsi="Arial" w:cs="Arial"/>
      <w:b/>
      <w:color w:val="434343"/>
      <w:szCs w:val="28"/>
      <w:lang w:val="en" w:eastAsia="en-US"/>
    </w:rPr>
  </w:style>
  <w:style w:type="paragraph" w:styleId="Footer">
    <w:name w:val="footer"/>
    <w:basedOn w:val="Normal"/>
    <w:link w:val="FooterChar"/>
    <w:uiPriority w:val="99"/>
    <w:unhideWhenUsed/>
    <w:rsid w:val="00FC5BDD"/>
    <w:pPr>
      <w:tabs>
        <w:tab w:val="center" w:pos="4680"/>
        <w:tab w:val="right" w:pos="9360"/>
      </w:tabs>
      <w:spacing w:before="0"/>
    </w:pPr>
  </w:style>
  <w:style w:type="character" w:customStyle="1" w:styleId="FooterChar">
    <w:name w:val="Footer Char"/>
    <w:basedOn w:val="DefaultParagraphFont"/>
    <w:link w:val="Footer"/>
    <w:uiPriority w:val="99"/>
    <w:rsid w:val="00FC5BDD"/>
    <w:rPr>
      <w:rFonts w:ascii="Arial" w:eastAsia="Arial" w:hAnsi="Arial" w:cs="Arial"/>
      <w:color w:val="FF40FF"/>
      <w:sz w:val="22"/>
      <w:szCs w:val="22"/>
      <w:lang w:val="en" w:eastAsia="en-US"/>
    </w:rPr>
  </w:style>
  <w:style w:type="paragraph" w:customStyle="1" w:styleId="H3-Subheading">
    <w:name w:val="H3 - Subheading"/>
    <w:basedOn w:val="H2-General"/>
    <w:qFormat/>
    <w:rsid w:val="00FC5BDD"/>
    <w:rPr>
      <w:sz w:val="24"/>
    </w:rPr>
  </w:style>
  <w:style w:type="character" w:customStyle="1" w:styleId="UnresolvedMention1">
    <w:name w:val="Unresolved Mention1"/>
    <w:basedOn w:val="DefaultParagraphFont"/>
    <w:uiPriority w:val="99"/>
    <w:semiHidden/>
    <w:unhideWhenUsed/>
    <w:locked/>
    <w:rsid w:val="00FC5BDD"/>
    <w:rPr>
      <w:color w:val="FF40FF"/>
      <w:shd w:val="clear" w:color="auto" w:fill="E1DFDD"/>
    </w:rPr>
  </w:style>
  <w:style w:type="paragraph" w:customStyle="1" w:styleId="IMG-Caption">
    <w:name w:val="IMG - Caption"/>
    <w:next w:val="P-Regular"/>
    <w:uiPriority w:val="99"/>
    <w:qFormat/>
    <w:rsid w:val="00FC5BDD"/>
    <w:pPr>
      <w:spacing w:before="120" w:after="240" w:line="276" w:lineRule="auto"/>
      <w:ind w:left="0" w:right="0"/>
      <w:jc w:val="center"/>
    </w:pPr>
    <w:rPr>
      <w:rFonts w:ascii="Arial" w:eastAsia="Arial" w:hAnsi="Arial" w:cs="Arial"/>
      <w:b/>
      <w:color w:val="FF0000"/>
      <w:sz w:val="20"/>
      <w:szCs w:val="22"/>
      <w:lang w:val="en" w:eastAsia="en-US"/>
    </w:rPr>
  </w:style>
  <w:style w:type="paragraph" w:customStyle="1" w:styleId="SC-Heading">
    <w:name w:val="SC - Heading"/>
    <w:next w:val="H1-Topic"/>
    <w:qFormat/>
    <w:rsid w:val="00FC5BDD"/>
    <w:pPr>
      <w:spacing w:before="240" w:after="240" w:line="276" w:lineRule="auto"/>
      <w:ind w:left="0" w:right="0"/>
      <w:jc w:val="left"/>
    </w:pPr>
    <w:rPr>
      <w:rFonts w:ascii="Arial" w:eastAsiaTheme="majorEastAsia" w:hAnsi="Arial" w:cstheme="majorBidi"/>
      <w:b/>
      <w:iCs/>
      <w:color w:val="FF0000"/>
      <w:szCs w:val="22"/>
      <w:lang w:val="en" w:eastAsia="en-US"/>
    </w:rPr>
  </w:style>
  <w:style w:type="paragraph" w:customStyle="1" w:styleId="SC-Link">
    <w:name w:val="SC - Link"/>
    <w:qFormat/>
    <w:rsid w:val="00FC5BDD"/>
    <w:pPr>
      <w:spacing w:before="200" w:after="240" w:line="276" w:lineRule="auto"/>
      <w:ind w:left="0" w:right="0"/>
      <w:jc w:val="left"/>
    </w:pPr>
    <w:rPr>
      <w:rFonts w:ascii="Arial" w:eastAsiaTheme="majorEastAsia" w:hAnsi="Arial" w:cstheme="majorBidi"/>
      <w:b/>
      <w:color w:val="00B050"/>
      <w:sz w:val="22"/>
      <w:szCs w:val="21"/>
      <w:lang w:val="en" w:eastAsia="en-US"/>
    </w:rPr>
  </w:style>
  <w:style w:type="paragraph" w:customStyle="1" w:styleId="P-Source">
    <w:name w:val="P - Source"/>
    <w:qFormat/>
    <w:rsid w:val="00FC5BDD"/>
    <w:pPr>
      <w:shd w:val="pct5" w:color="auto" w:fill="auto"/>
      <w:spacing w:before="0" w:line="276" w:lineRule="auto"/>
      <w:ind w:left="0" w:right="0"/>
      <w:jc w:val="left"/>
    </w:pPr>
    <w:rPr>
      <w:rFonts w:ascii="Courier" w:eastAsia="Arial" w:hAnsi="Courier" w:cs="Consolas"/>
      <w:sz w:val="22"/>
      <w:szCs w:val="21"/>
      <w:lang w:val="en" w:eastAsia="en-US"/>
    </w:rPr>
  </w:style>
  <w:style w:type="paragraph" w:customStyle="1" w:styleId="L-Regular">
    <w:name w:val="L - Regular"/>
    <w:basedOn w:val="L-Numbers"/>
    <w:uiPriority w:val="99"/>
    <w:qFormat/>
    <w:rsid w:val="00FC5BDD"/>
    <w:pPr>
      <w:numPr>
        <w:numId w:val="0"/>
      </w:numPr>
      <w:ind w:left="720"/>
      <w:contextualSpacing w:val="0"/>
    </w:pPr>
  </w:style>
  <w:style w:type="paragraph" w:customStyle="1" w:styleId="L-Source">
    <w:name w:val="L - Source"/>
    <w:basedOn w:val="P-Source"/>
    <w:uiPriority w:val="99"/>
    <w:rsid w:val="00FC5BDD"/>
    <w:pPr>
      <w:ind w:left="720"/>
    </w:pPr>
  </w:style>
  <w:style w:type="paragraph" w:styleId="CommentSubject">
    <w:name w:val="annotation subject"/>
    <w:basedOn w:val="CommentText"/>
    <w:next w:val="CommentText"/>
    <w:link w:val="CommentSubjectChar"/>
    <w:uiPriority w:val="99"/>
    <w:semiHidden/>
    <w:unhideWhenUsed/>
    <w:rsid w:val="00FC5BDD"/>
    <w:rPr>
      <w:b/>
      <w:bCs/>
    </w:rPr>
  </w:style>
  <w:style w:type="character" w:customStyle="1" w:styleId="CommentSubjectChar">
    <w:name w:val="Comment Subject Char"/>
    <w:basedOn w:val="CommentTextChar"/>
    <w:link w:val="CommentSubject"/>
    <w:uiPriority w:val="99"/>
    <w:semiHidden/>
    <w:rsid w:val="00FC5BDD"/>
    <w:rPr>
      <w:rFonts w:ascii="Arial" w:eastAsia="Arial" w:hAnsi="Arial" w:cs="Arial"/>
      <w:b/>
      <w:bCs/>
      <w:color w:val="C00000"/>
      <w:sz w:val="20"/>
      <w:szCs w:val="20"/>
      <w:lang w:val="en" w:eastAsia="en-US"/>
    </w:rPr>
  </w:style>
  <w:style w:type="paragraph" w:styleId="MessageHeader">
    <w:name w:val="Message Header"/>
    <w:basedOn w:val="Normal"/>
    <w:link w:val="MessageHeaderChar"/>
    <w:uiPriority w:val="99"/>
    <w:semiHidden/>
    <w:unhideWhenUsed/>
    <w:rsid w:val="00FC5BDD"/>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5BDD"/>
    <w:rPr>
      <w:rFonts w:asciiTheme="majorHAnsi" w:eastAsiaTheme="majorEastAsia" w:hAnsiTheme="majorHAnsi" w:cstheme="majorBidi"/>
      <w:color w:val="FF40FF"/>
      <w:shd w:val="pct20" w:color="auto" w:fill="auto"/>
      <w:lang w:val="en" w:eastAsia="en-US"/>
    </w:rPr>
  </w:style>
  <w:style w:type="character" w:styleId="SubtleEmphasis">
    <w:name w:val="Subtle Emphasis"/>
    <w:basedOn w:val="DefaultParagraphFont"/>
    <w:uiPriority w:val="19"/>
    <w:rsid w:val="00FC5BDD"/>
    <w:rPr>
      <w:i/>
      <w:iCs/>
      <w:color w:val="FF40FF"/>
    </w:rPr>
  </w:style>
  <w:style w:type="character" w:styleId="IntenseEmphasis">
    <w:name w:val="Intense Emphasis"/>
    <w:basedOn w:val="DefaultParagraphFont"/>
    <w:uiPriority w:val="21"/>
    <w:rsid w:val="00FC5BDD"/>
    <w:rPr>
      <w:i/>
      <w:iCs/>
      <w:color w:val="FF40FF"/>
    </w:rPr>
  </w:style>
  <w:style w:type="paragraph" w:styleId="Quote">
    <w:name w:val="Quote"/>
    <w:basedOn w:val="Normal"/>
    <w:next w:val="Normal"/>
    <w:link w:val="QuoteChar"/>
    <w:uiPriority w:val="29"/>
    <w:rsid w:val="00FC5BDD"/>
    <w:pPr>
      <w:spacing w:before="200" w:after="160"/>
      <w:ind w:left="864" w:right="864"/>
      <w:jc w:val="center"/>
    </w:pPr>
    <w:rPr>
      <w:i/>
      <w:iCs/>
    </w:rPr>
  </w:style>
  <w:style w:type="character" w:customStyle="1" w:styleId="QuoteChar">
    <w:name w:val="Quote Char"/>
    <w:basedOn w:val="DefaultParagraphFont"/>
    <w:link w:val="Quote"/>
    <w:uiPriority w:val="29"/>
    <w:rsid w:val="00FC5BDD"/>
    <w:rPr>
      <w:rFonts w:ascii="Arial" w:eastAsia="Arial" w:hAnsi="Arial" w:cs="Arial"/>
      <w:i/>
      <w:iCs/>
      <w:color w:val="FF40FF"/>
      <w:sz w:val="22"/>
      <w:szCs w:val="22"/>
      <w:lang w:val="en" w:eastAsia="en-US"/>
    </w:rPr>
  </w:style>
  <w:style w:type="paragraph" w:styleId="IntenseQuote">
    <w:name w:val="Intense Quote"/>
    <w:basedOn w:val="Normal"/>
    <w:next w:val="Normal"/>
    <w:link w:val="IntenseQuoteChar"/>
    <w:uiPriority w:val="30"/>
    <w:rsid w:val="00FC5BDD"/>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C5BDD"/>
    <w:rPr>
      <w:rFonts w:ascii="Arial" w:eastAsia="Arial" w:hAnsi="Arial" w:cs="Arial"/>
      <w:i/>
      <w:iCs/>
      <w:color w:val="FF40FF"/>
      <w:sz w:val="22"/>
      <w:szCs w:val="22"/>
      <w:lang w:val="en" w:eastAsia="en-US"/>
    </w:rPr>
  </w:style>
  <w:style w:type="character" w:styleId="SubtleReference">
    <w:name w:val="Subtle Reference"/>
    <w:basedOn w:val="DefaultParagraphFont"/>
    <w:uiPriority w:val="31"/>
    <w:rsid w:val="00FC5BDD"/>
    <w:rPr>
      <w:smallCaps/>
      <w:color w:val="FF40FF"/>
    </w:rPr>
  </w:style>
  <w:style w:type="character" w:styleId="IntenseReference">
    <w:name w:val="Intense Reference"/>
    <w:basedOn w:val="DefaultParagraphFont"/>
    <w:uiPriority w:val="32"/>
    <w:rsid w:val="00FC5BDD"/>
    <w:rPr>
      <w:b/>
      <w:bCs/>
      <w:smallCaps/>
      <w:color w:val="FF40FF"/>
      <w:spacing w:val="5"/>
    </w:rPr>
  </w:style>
  <w:style w:type="paragraph" w:styleId="Caption">
    <w:name w:val="caption"/>
    <w:basedOn w:val="Normal"/>
    <w:next w:val="Normal"/>
    <w:uiPriority w:val="35"/>
    <w:semiHidden/>
    <w:unhideWhenUsed/>
    <w:qFormat/>
    <w:rsid w:val="00FC5BDD"/>
    <w:pPr>
      <w:spacing w:before="0" w:after="200"/>
    </w:pPr>
    <w:rPr>
      <w:i/>
      <w:iCs/>
      <w:sz w:val="18"/>
      <w:szCs w:val="18"/>
    </w:rPr>
  </w:style>
  <w:style w:type="paragraph" w:styleId="TOCHeading">
    <w:name w:val="TOC Heading"/>
    <w:basedOn w:val="Heading1"/>
    <w:next w:val="Normal"/>
    <w:uiPriority w:val="39"/>
    <w:unhideWhenUsed/>
    <w:qFormat/>
    <w:rsid w:val="00FC5BDD"/>
    <w:pPr>
      <w:spacing w:before="240"/>
      <w:outlineLvl w:val="9"/>
    </w:pPr>
    <w:rPr>
      <w:rFonts w:asciiTheme="majorHAnsi" w:eastAsiaTheme="majorEastAsia" w:hAnsiTheme="majorHAnsi" w:cstheme="majorBidi"/>
      <w:sz w:val="32"/>
      <w:szCs w:val="32"/>
    </w:rPr>
  </w:style>
  <w:style w:type="paragraph" w:styleId="BlockText">
    <w:name w:val="Block Text"/>
    <w:basedOn w:val="Normal"/>
    <w:uiPriority w:val="99"/>
    <w:semiHidden/>
    <w:unhideWhenUsed/>
    <w:rsid w:val="00FC5BD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rPr>
  </w:style>
  <w:style w:type="character" w:customStyle="1" w:styleId="Mention1">
    <w:name w:val="Mention1"/>
    <w:basedOn w:val="DefaultParagraphFont"/>
    <w:uiPriority w:val="99"/>
    <w:semiHidden/>
    <w:unhideWhenUsed/>
    <w:rsid w:val="00FC5BDD"/>
    <w:rPr>
      <w:color w:val="FF40FF"/>
      <w:shd w:val="clear" w:color="auto" w:fill="E1DFDD"/>
    </w:rPr>
  </w:style>
  <w:style w:type="character" w:customStyle="1" w:styleId="UnresolvedMention2">
    <w:name w:val="Unresolved Mention2"/>
    <w:basedOn w:val="DefaultParagraphFont"/>
    <w:uiPriority w:val="99"/>
    <w:semiHidden/>
    <w:unhideWhenUsed/>
    <w:rsid w:val="00FC5BDD"/>
    <w:rPr>
      <w:color w:val="FF40FF"/>
      <w:shd w:val="clear" w:color="auto" w:fill="E1DFDD"/>
    </w:rPr>
  </w:style>
  <w:style w:type="character" w:customStyle="1" w:styleId="Hashtag1">
    <w:name w:val="Hashtag1"/>
    <w:basedOn w:val="DefaultParagraphFont"/>
    <w:uiPriority w:val="99"/>
    <w:semiHidden/>
    <w:unhideWhenUsed/>
    <w:rsid w:val="00FC5BDD"/>
    <w:rPr>
      <w:color w:val="FF40FF"/>
      <w:shd w:val="clear" w:color="auto" w:fill="E1DFDD"/>
    </w:rPr>
  </w:style>
  <w:style w:type="character" w:styleId="EndnoteReference">
    <w:name w:val="endnote reference"/>
    <w:basedOn w:val="DefaultParagraphFont"/>
    <w:uiPriority w:val="99"/>
    <w:semiHidden/>
    <w:unhideWhenUsed/>
    <w:rsid w:val="00FC5BDD"/>
    <w:rPr>
      <w:color w:val="FF40FF"/>
      <w:vertAlign w:val="superscript"/>
    </w:rPr>
  </w:style>
  <w:style w:type="character" w:styleId="FootnoteReference">
    <w:name w:val="footnote reference"/>
    <w:basedOn w:val="DefaultParagraphFont"/>
    <w:uiPriority w:val="99"/>
    <w:semiHidden/>
    <w:unhideWhenUsed/>
    <w:rsid w:val="00FC5BDD"/>
    <w:rPr>
      <w:color w:val="FF40FF"/>
      <w:vertAlign w:val="superscript"/>
    </w:rPr>
  </w:style>
  <w:style w:type="character" w:styleId="HTMLAcronym">
    <w:name w:val="HTML Acronym"/>
    <w:basedOn w:val="DefaultParagraphFont"/>
    <w:uiPriority w:val="99"/>
    <w:semiHidden/>
    <w:unhideWhenUsed/>
    <w:rsid w:val="00FC5BDD"/>
    <w:rPr>
      <w:color w:val="FF40FF"/>
    </w:rPr>
  </w:style>
  <w:style w:type="character" w:styleId="HTMLCite">
    <w:name w:val="HTML Cite"/>
    <w:basedOn w:val="DefaultParagraphFont"/>
    <w:uiPriority w:val="99"/>
    <w:semiHidden/>
    <w:unhideWhenUsed/>
    <w:rsid w:val="00FC5BDD"/>
    <w:rPr>
      <w:i/>
      <w:iCs/>
      <w:color w:val="FF40FF"/>
    </w:rPr>
  </w:style>
  <w:style w:type="character" w:styleId="HTMLCode">
    <w:name w:val="HTML Code"/>
    <w:basedOn w:val="DefaultParagraphFont"/>
    <w:uiPriority w:val="99"/>
    <w:semiHidden/>
    <w:unhideWhenUsed/>
    <w:rsid w:val="00FC5BDD"/>
    <w:rPr>
      <w:rFonts w:ascii="Consolas" w:hAnsi="Consolas" w:cs="Consolas"/>
      <w:color w:val="FF40FF"/>
      <w:sz w:val="20"/>
      <w:szCs w:val="20"/>
    </w:rPr>
  </w:style>
  <w:style w:type="character" w:styleId="HTMLDefinition">
    <w:name w:val="HTML Definition"/>
    <w:basedOn w:val="DefaultParagraphFont"/>
    <w:uiPriority w:val="99"/>
    <w:semiHidden/>
    <w:unhideWhenUsed/>
    <w:rsid w:val="00FC5BDD"/>
    <w:rPr>
      <w:i/>
      <w:iCs/>
      <w:color w:val="FF40FF"/>
    </w:rPr>
  </w:style>
  <w:style w:type="character" w:styleId="HTMLKeyboard">
    <w:name w:val="HTML Keyboard"/>
    <w:basedOn w:val="DefaultParagraphFont"/>
    <w:uiPriority w:val="99"/>
    <w:semiHidden/>
    <w:unhideWhenUsed/>
    <w:rsid w:val="00FC5BDD"/>
    <w:rPr>
      <w:rFonts w:ascii="Consolas" w:hAnsi="Consolas" w:cs="Consolas"/>
      <w:color w:val="FF40FF"/>
      <w:sz w:val="20"/>
      <w:szCs w:val="20"/>
    </w:rPr>
  </w:style>
  <w:style w:type="character" w:styleId="HTMLSample">
    <w:name w:val="HTML Sample"/>
    <w:basedOn w:val="DefaultParagraphFont"/>
    <w:uiPriority w:val="99"/>
    <w:semiHidden/>
    <w:unhideWhenUsed/>
    <w:rsid w:val="00FC5BDD"/>
    <w:rPr>
      <w:rFonts w:ascii="Consolas" w:hAnsi="Consolas" w:cs="Consolas"/>
      <w:color w:val="FF40FF"/>
      <w:sz w:val="24"/>
      <w:szCs w:val="24"/>
    </w:rPr>
  </w:style>
  <w:style w:type="character" w:styleId="HTMLTypewriter">
    <w:name w:val="HTML Typewriter"/>
    <w:basedOn w:val="DefaultParagraphFont"/>
    <w:uiPriority w:val="99"/>
    <w:semiHidden/>
    <w:unhideWhenUsed/>
    <w:rsid w:val="00FC5BDD"/>
    <w:rPr>
      <w:rFonts w:ascii="Consolas" w:hAnsi="Consolas" w:cs="Consolas"/>
      <w:color w:val="FF40FF"/>
      <w:sz w:val="20"/>
      <w:szCs w:val="20"/>
    </w:rPr>
  </w:style>
  <w:style w:type="character" w:styleId="HTMLVariable">
    <w:name w:val="HTML Variable"/>
    <w:basedOn w:val="DefaultParagraphFont"/>
    <w:uiPriority w:val="99"/>
    <w:semiHidden/>
    <w:unhideWhenUsed/>
    <w:rsid w:val="00FC5BDD"/>
    <w:rPr>
      <w:i/>
      <w:iCs/>
      <w:color w:val="FF40FF"/>
    </w:rPr>
  </w:style>
  <w:style w:type="character" w:styleId="LineNumber">
    <w:name w:val="line number"/>
    <w:basedOn w:val="DefaultParagraphFont"/>
    <w:uiPriority w:val="99"/>
    <w:semiHidden/>
    <w:unhideWhenUsed/>
    <w:rsid w:val="00FC5BDD"/>
    <w:rPr>
      <w:color w:val="FF40FF"/>
    </w:rPr>
  </w:style>
  <w:style w:type="character" w:styleId="PageNumber">
    <w:name w:val="page number"/>
    <w:basedOn w:val="DefaultParagraphFont"/>
    <w:uiPriority w:val="99"/>
    <w:semiHidden/>
    <w:unhideWhenUsed/>
    <w:rsid w:val="00FC5BDD"/>
    <w:rPr>
      <w:color w:val="FF40FF"/>
    </w:rPr>
  </w:style>
  <w:style w:type="character" w:styleId="PlaceholderText">
    <w:name w:val="Placeholder Text"/>
    <w:basedOn w:val="DefaultParagraphFont"/>
    <w:uiPriority w:val="99"/>
    <w:semiHidden/>
    <w:rsid w:val="00FC5BDD"/>
    <w:rPr>
      <w:color w:val="FF40FF"/>
    </w:rPr>
  </w:style>
  <w:style w:type="character" w:customStyle="1" w:styleId="SmartHyperlink1">
    <w:name w:val="Smart Hyperlink1"/>
    <w:basedOn w:val="DefaultParagraphFont"/>
    <w:uiPriority w:val="99"/>
    <w:semiHidden/>
    <w:unhideWhenUsed/>
    <w:rsid w:val="00FC5BDD"/>
    <w:rPr>
      <w:color w:val="FF40FF"/>
      <w:u w:val="dotted"/>
    </w:rPr>
  </w:style>
  <w:style w:type="character" w:styleId="BookTitle">
    <w:name w:val="Book Title"/>
    <w:basedOn w:val="DefaultParagraphFont"/>
    <w:uiPriority w:val="33"/>
    <w:rsid w:val="00FC5BDD"/>
    <w:rPr>
      <w:b/>
      <w:bCs/>
      <w:i/>
      <w:iCs/>
      <w:color w:val="FF40FF"/>
      <w:spacing w:val="5"/>
    </w:rPr>
  </w:style>
  <w:style w:type="character" w:styleId="Strong">
    <w:name w:val="Strong"/>
    <w:basedOn w:val="DefaultParagraphFont"/>
    <w:uiPriority w:val="22"/>
    <w:rsid w:val="00FC5BDD"/>
    <w:rPr>
      <w:b/>
      <w:bCs/>
      <w:color w:val="FF40FF"/>
    </w:rPr>
  </w:style>
  <w:style w:type="character" w:styleId="Emphasis">
    <w:name w:val="Emphasis"/>
    <w:basedOn w:val="DefaultParagraphFont"/>
    <w:uiPriority w:val="20"/>
    <w:rsid w:val="00FC5BDD"/>
    <w:rPr>
      <w:i/>
      <w:iCs/>
      <w:color w:val="FF40FF"/>
    </w:rPr>
  </w:style>
  <w:style w:type="table" w:styleId="TableGrid">
    <w:name w:val="Table Grid"/>
    <w:basedOn w:val="TableNormal"/>
    <w:uiPriority w:val="39"/>
    <w:rsid w:val="00FC5BDD"/>
    <w:pPr>
      <w:spacing w:before="0"/>
      <w:ind w:left="0" w:right="0"/>
      <w:jc w:val="left"/>
    </w:pPr>
    <w:rPr>
      <w:rFonts w:ascii="Arial" w:eastAsia="Arial" w:hAnsi="Arial" w:cs="Arial"/>
      <w:sz w:val="22"/>
      <w:szCs w:val="22"/>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FC5BDD"/>
    <w:rPr>
      <w:rFonts w:ascii="Courier" w:hAnsi="Courier"/>
      <w:b/>
      <w:bdr w:val="none" w:sz="0" w:space="0" w:color="auto"/>
      <w:shd w:val="clear" w:color="auto" w:fill="F4D3D2"/>
    </w:rPr>
  </w:style>
  <w:style w:type="paragraph" w:customStyle="1" w:styleId="SC-Source">
    <w:name w:val="SC - Source"/>
    <w:basedOn w:val="P-Source"/>
    <w:uiPriority w:val="99"/>
    <w:qFormat/>
    <w:rsid w:val="00FC5BDD"/>
    <w:pPr>
      <w:shd w:val="pct50" w:color="DBE5F1" w:themeColor="accent1" w:themeTint="33" w:fill="auto"/>
    </w:pPr>
  </w:style>
  <w:style w:type="paragraph" w:customStyle="1" w:styleId="SP-Editorial">
    <w:name w:val="SP - Editorial"/>
    <w:next w:val="P-Regular"/>
    <w:qFormat/>
    <w:rsid w:val="00FC5BDD"/>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before="0" w:line="276" w:lineRule="auto"/>
      <w:ind w:left="0" w:right="0"/>
      <w:jc w:val="left"/>
    </w:pPr>
    <w:rPr>
      <w:rFonts w:ascii="Arial" w:eastAsia="Arial" w:hAnsi="Arial" w:cs="Arial"/>
      <w:b/>
      <w:sz w:val="22"/>
      <w:szCs w:val="22"/>
      <w:lang w:val="en" w:eastAsia="en-US"/>
    </w:rPr>
  </w:style>
  <w:style w:type="character" w:customStyle="1" w:styleId="P-Superscript">
    <w:name w:val="P - Superscript"/>
    <w:basedOn w:val="DefaultParagraphFont"/>
    <w:uiPriority w:val="1"/>
    <w:rsid w:val="00FC5BDD"/>
    <w:rPr>
      <w:rFonts w:ascii="Arial" w:hAnsi="Arial"/>
      <w:caps w:val="0"/>
      <w:smallCaps w:val="0"/>
      <w:strike w:val="0"/>
      <w:dstrike w:val="0"/>
      <w:vanish w:val="0"/>
      <w:color w:val="000000" w:themeColor="text1"/>
      <w:sz w:val="22"/>
      <w:vertAlign w:val="superscript"/>
    </w:rPr>
  </w:style>
  <w:style w:type="character" w:customStyle="1" w:styleId="P-Subscript">
    <w:name w:val="P - Subscript"/>
    <w:basedOn w:val="P-Superscript"/>
    <w:uiPriority w:val="1"/>
    <w:rsid w:val="00FC5BDD"/>
    <w:rPr>
      <w:rFonts w:ascii="Arial" w:hAnsi="Arial"/>
      <w:caps w:val="0"/>
      <w:smallCaps w:val="0"/>
      <w:strike w:val="0"/>
      <w:dstrike w:val="0"/>
      <w:vanish w:val="0"/>
      <w:color w:val="000000" w:themeColor="text1"/>
      <w:sz w:val="22"/>
      <w:vertAlign w:val="subscript"/>
    </w:rPr>
  </w:style>
  <w:style w:type="paragraph" w:styleId="ListParagraph">
    <w:name w:val="List Paragraph"/>
    <w:basedOn w:val="Normal"/>
    <w:uiPriority w:val="34"/>
    <w:pPr>
      <w:ind w:left="720"/>
      <w:contextualSpacing/>
    </w:pPr>
  </w:style>
  <w:style w:type="paragraph" w:styleId="Revision">
    <w:name w:val="Revision"/>
    <w:hidden/>
    <w:uiPriority w:val="99"/>
    <w:semiHidden/>
    <w:rsid w:val="00F8342F"/>
    <w:pPr>
      <w:spacing w:before="0"/>
      <w:ind w:left="0" w:right="0"/>
      <w:jc w:val="left"/>
    </w:pPr>
    <w:rPr>
      <w:rFonts w:ascii="Arial" w:eastAsia="Arial" w:hAnsi="Arial" w:cs="Arial"/>
      <w:color w:val="FF40FF"/>
      <w:sz w:val="22"/>
      <w:szCs w:val="22"/>
      <w:lang w:val="en" w:eastAsia="en-US"/>
    </w:rPr>
  </w:style>
  <w:style w:type="character" w:customStyle="1" w:styleId="UnresolvedMention3">
    <w:name w:val="Unresolved Mention3"/>
    <w:basedOn w:val="DefaultParagraphFont"/>
    <w:uiPriority w:val="99"/>
    <w:semiHidden/>
    <w:unhideWhenUsed/>
    <w:rsid w:val="00294DF1"/>
    <w:rPr>
      <w:color w:val="605E5C"/>
      <w:shd w:val="clear" w:color="auto" w:fill="E1DFDD"/>
    </w:rPr>
  </w:style>
  <w:style w:type="character" w:customStyle="1" w:styleId="kn">
    <w:name w:val="kn"/>
    <w:basedOn w:val="DefaultParagraphFont"/>
    <w:rsid w:val="002D375E"/>
  </w:style>
  <w:style w:type="character" w:customStyle="1" w:styleId="nn">
    <w:name w:val="nn"/>
    <w:basedOn w:val="DefaultParagraphFont"/>
    <w:rsid w:val="002D375E"/>
  </w:style>
  <w:style w:type="character" w:customStyle="1" w:styleId="k">
    <w:name w:val="k"/>
    <w:basedOn w:val="DefaultParagraphFont"/>
    <w:rsid w:val="002D375E"/>
  </w:style>
  <w:style w:type="character" w:customStyle="1" w:styleId="n">
    <w:name w:val="n"/>
    <w:basedOn w:val="DefaultParagraphFont"/>
    <w:rsid w:val="002D375E"/>
  </w:style>
  <w:style w:type="character" w:customStyle="1" w:styleId="p">
    <w:name w:val="p"/>
    <w:basedOn w:val="DefaultParagraphFont"/>
    <w:rsid w:val="002D375E"/>
  </w:style>
  <w:style w:type="character" w:customStyle="1" w:styleId="nb">
    <w:name w:val="nb"/>
    <w:basedOn w:val="DefaultParagraphFont"/>
    <w:rsid w:val="002D375E"/>
  </w:style>
  <w:style w:type="character" w:customStyle="1" w:styleId="s2">
    <w:name w:val="s2"/>
    <w:basedOn w:val="DefaultParagraphFont"/>
    <w:rsid w:val="002D375E"/>
  </w:style>
  <w:style w:type="character" w:customStyle="1" w:styleId="si">
    <w:name w:val="si"/>
    <w:basedOn w:val="DefaultParagraphFont"/>
    <w:rsid w:val="002D375E"/>
  </w:style>
  <w:style w:type="character" w:customStyle="1" w:styleId="o">
    <w:name w:val="o"/>
    <w:basedOn w:val="DefaultParagraphFont"/>
    <w:rsid w:val="002D375E"/>
  </w:style>
  <w:style w:type="paragraph" w:styleId="HTMLPreformatted">
    <w:name w:val="HTML Preformatted"/>
    <w:basedOn w:val="Normal"/>
    <w:link w:val="HTMLPreformattedChar"/>
    <w:uiPriority w:val="99"/>
    <w:semiHidden/>
    <w:unhideWhenUsed/>
    <w:rsid w:val="00C5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C5392B"/>
    <w:rPr>
      <w:rFonts w:ascii="Courier New" w:eastAsia="Times New Roman" w:hAnsi="Courier New" w:cs="Courier New"/>
      <w:sz w:val="20"/>
      <w:szCs w:val="20"/>
      <w:lang w:val="en-IN"/>
    </w:rPr>
  </w:style>
  <w:style w:type="paragraph" w:styleId="Header">
    <w:name w:val="header"/>
    <w:basedOn w:val="Normal"/>
    <w:link w:val="HeaderChar"/>
    <w:uiPriority w:val="99"/>
    <w:unhideWhenUsed/>
    <w:rsid w:val="00DF360B"/>
    <w:pPr>
      <w:tabs>
        <w:tab w:val="center" w:pos="4680"/>
        <w:tab w:val="right" w:pos="9360"/>
      </w:tabs>
      <w:spacing w:before="0"/>
    </w:pPr>
  </w:style>
  <w:style w:type="character" w:customStyle="1" w:styleId="HeaderChar">
    <w:name w:val="Header Char"/>
    <w:basedOn w:val="DefaultParagraphFont"/>
    <w:link w:val="Header"/>
    <w:uiPriority w:val="99"/>
    <w:rsid w:val="00DF360B"/>
    <w:rPr>
      <w:rFonts w:ascii="Arial" w:eastAsia="Arial" w:hAnsi="Arial" w:cs="Arial"/>
      <w:color w:val="FF40FF"/>
      <w:sz w:val="22"/>
      <w:szCs w:val="22"/>
      <w:lang w:val="en" w:eastAsia="en-US"/>
    </w:rPr>
  </w:style>
  <w:style w:type="paragraph" w:styleId="NoSpacing">
    <w:name w:val="No Spacing"/>
    <w:uiPriority w:val="1"/>
    <w:rsid w:val="005663E6"/>
    <w:pPr>
      <w:spacing w:before="0"/>
      <w:ind w:left="0" w:right="0"/>
      <w:jc w:val="left"/>
    </w:pPr>
    <w:rPr>
      <w:rFonts w:ascii="Arial" w:eastAsia="Arial" w:hAnsi="Arial" w:cs="Arial"/>
      <w:color w:val="FF40FF"/>
      <w:sz w:val="22"/>
      <w:szCs w:val="22"/>
      <w:lang w:val="en" w:eastAsia="en-US"/>
    </w:rPr>
  </w:style>
  <w:style w:type="paragraph" w:styleId="TOC2">
    <w:name w:val="toc 2"/>
    <w:basedOn w:val="Normal"/>
    <w:next w:val="Normal"/>
    <w:autoRedefine/>
    <w:uiPriority w:val="39"/>
    <w:unhideWhenUsed/>
    <w:rsid w:val="007E2327"/>
    <w:pPr>
      <w:spacing w:before="0" w:after="100" w:line="259" w:lineRule="auto"/>
      <w:ind w:left="220"/>
    </w:pPr>
    <w:rPr>
      <w:rFonts w:asciiTheme="minorHAnsi" w:eastAsiaTheme="minorEastAsia" w:hAnsiTheme="minorHAnsi" w:cs="Times New Roman"/>
      <w:color w:val="auto"/>
    </w:rPr>
  </w:style>
  <w:style w:type="paragraph" w:styleId="TOC8">
    <w:name w:val="toc 8"/>
    <w:basedOn w:val="Normal"/>
    <w:next w:val="Normal"/>
    <w:autoRedefine/>
    <w:uiPriority w:val="39"/>
    <w:semiHidden/>
    <w:unhideWhenUsed/>
    <w:rsid w:val="007E2327"/>
    <w:pPr>
      <w:spacing w:after="100"/>
      <w:ind w:left="1540"/>
    </w:pPr>
  </w:style>
  <w:style w:type="paragraph" w:styleId="TOC1">
    <w:name w:val="toc 1"/>
    <w:basedOn w:val="Normal"/>
    <w:next w:val="Normal"/>
    <w:autoRedefine/>
    <w:uiPriority w:val="39"/>
    <w:unhideWhenUsed/>
    <w:rsid w:val="007E2327"/>
    <w:pPr>
      <w:spacing w:before="0"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E2327"/>
    <w:pPr>
      <w:spacing w:before="0" w:after="100" w:line="259" w:lineRule="auto"/>
      <w:ind w:left="440"/>
    </w:pPr>
    <w:rPr>
      <w:rFonts w:asciiTheme="minorHAnsi" w:eastAsiaTheme="minorEastAsia" w:hAnsiTheme="minorHAnsi" w:cs="Times New Roman"/>
      <w:color w:val="auto"/>
    </w:rPr>
  </w:style>
  <w:style w:type="paragraph" w:styleId="TableofFigures">
    <w:name w:val="table of figures"/>
    <w:basedOn w:val="Normal"/>
    <w:next w:val="Normal"/>
    <w:uiPriority w:val="99"/>
    <w:unhideWhenUsed/>
    <w:rsid w:val="000B0120"/>
  </w:style>
  <w:style w:type="character" w:styleId="FollowedHyperlink">
    <w:name w:val="FollowedHyperlink"/>
    <w:basedOn w:val="DefaultParagraphFont"/>
    <w:uiPriority w:val="99"/>
    <w:semiHidden/>
    <w:unhideWhenUsed/>
    <w:rsid w:val="004A6AE7"/>
    <w:rPr>
      <w:color w:val="800080" w:themeColor="followedHyperlink"/>
      <w:u w:val="single"/>
    </w:rPr>
  </w:style>
  <w:style w:type="paragraph" w:customStyle="1" w:styleId="H3-Callout">
    <w:name w:val="H3 - Callout"/>
    <w:basedOn w:val="NoParagraphStyle"/>
    <w:uiPriority w:val="99"/>
    <w:rsid w:val="008F3E6C"/>
    <w:pPr>
      <w:shd w:val="clear" w:color="auto" w:fill="000000"/>
      <w:suppressAutoHyphens/>
      <w:spacing w:before="450" w:line="280" w:lineRule="atLeast"/>
      <w:ind w:left="720" w:right="540"/>
    </w:pPr>
    <w:rPr>
      <w:rFonts w:ascii="OpenSans-Semibold" w:hAnsi="OpenSans-Semibold" w:cs="OpenSans-Semibold"/>
      <w:sz w:val="20"/>
      <w:szCs w:val="20"/>
    </w:rPr>
  </w:style>
  <w:style w:type="paragraph" w:customStyle="1" w:styleId="NoParagraphStyle">
    <w:name w:val="[No Paragraph Style]"/>
    <w:rsid w:val="008F3E6C"/>
    <w:pPr>
      <w:widowControl w:val="0"/>
      <w:autoSpaceDE w:val="0"/>
      <w:autoSpaceDN w:val="0"/>
      <w:adjustRightInd w:val="0"/>
      <w:spacing w:before="0" w:line="288" w:lineRule="auto"/>
      <w:ind w:left="0" w:right="0"/>
      <w:jc w:val="left"/>
    </w:pPr>
    <w:rPr>
      <w:rFonts w:ascii="MinionPro-Regular" w:eastAsiaTheme="minorEastAsia" w:hAnsi="MinionPro-Regular" w:cs="MinionPro-Regular"/>
      <w:color w:val="000000"/>
      <w:lang w:val="en-GB"/>
    </w:rPr>
  </w:style>
  <w:style w:type="character" w:customStyle="1" w:styleId="normaltextrun">
    <w:name w:val="normaltextrun"/>
    <w:uiPriority w:val="99"/>
    <w:rsid w:val="0092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885">
      <w:bodyDiv w:val="1"/>
      <w:marLeft w:val="0"/>
      <w:marRight w:val="0"/>
      <w:marTop w:val="0"/>
      <w:marBottom w:val="0"/>
      <w:divBdr>
        <w:top w:val="none" w:sz="0" w:space="0" w:color="auto"/>
        <w:left w:val="none" w:sz="0" w:space="0" w:color="auto"/>
        <w:bottom w:val="none" w:sz="0" w:space="0" w:color="auto"/>
        <w:right w:val="none" w:sz="0" w:space="0" w:color="auto"/>
      </w:divBdr>
    </w:div>
    <w:div w:id="523524147">
      <w:bodyDiv w:val="1"/>
      <w:marLeft w:val="0"/>
      <w:marRight w:val="0"/>
      <w:marTop w:val="0"/>
      <w:marBottom w:val="0"/>
      <w:divBdr>
        <w:top w:val="none" w:sz="0" w:space="0" w:color="auto"/>
        <w:left w:val="none" w:sz="0" w:space="0" w:color="auto"/>
        <w:bottom w:val="none" w:sz="0" w:space="0" w:color="auto"/>
        <w:right w:val="none" w:sz="0" w:space="0" w:color="auto"/>
      </w:divBdr>
    </w:div>
    <w:div w:id="529491361">
      <w:bodyDiv w:val="1"/>
      <w:marLeft w:val="0"/>
      <w:marRight w:val="0"/>
      <w:marTop w:val="0"/>
      <w:marBottom w:val="0"/>
      <w:divBdr>
        <w:top w:val="none" w:sz="0" w:space="0" w:color="auto"/>
        <w:left w:val="none" w:sz="0" w:space="0" w:color="auto"/>
        <w:bottom w:val="none" w:sz="0" w:space="0" w:color="auto"/>
        <w:right w:val="none" w:sz="0" w:space="0" w:color="auto"/>
      </w:divBdr>
    </w:div>
    <w:div w:id="539127745">
      <w:bodyDiv w:val="1"/>
      <w:marLeft w:val="0"/>
      <w:marRight w:val="0"/>
      <w:marTop w:val="0"/>
      <w:marBottom w:val="0"/>
      <w:divBdr>
        <w:top w:val="none" w:sz="0" w:space="0" w:color="auto"/>
        <w:left w:val="none" w:sz="0" w:space="0" w:color="auto"/>
        <w:bottom w:val="none" w:sz="0" w:space="0" w:color="auto"/>
        <w:right w:val="none" w:sz="0" w:space="0" w:color="auto"/>
      </w:divBdr>
    </w:div>
    <w:div w:id="712802220">
      <w:bodyDiv w:val="1"/>
      <w:marLeft w:val="0"/>
      <w:marRight w:val="0"/>
      <w:marTop w:val="0"/>
      <w:marBottom w:val="0"/>
      <w:divBdr>
        <w:top w:val="none" w:sz="0" w:space="0" w:color="auto"/>
        <w:left w:val="none" w:sz="0" w:space="0" w:color="auto"/>
        <w:bottom w:val="none" w:sz="0" w:space="0" w:color="auto"/>
        <w:right w:val="none" w:sz="0" w:space="0" w:color="auto"/>
      </w:divBdr>
    </w:div>
    <w:div w:id="803473599">
      <w:bodyDiv w:val="1"/>
      <w:marLeft w:val="0"/>
      <w:marRight w:val="0"/>
      <w:marTop w:val="0"/>
      <w:marBottom w:val="0"/>
      <w:divBdr>
        <w:top w:val="none" w:sz="0" w:space="0" w:color="auto"/>
        <w:left w:val="none" w:sz="0" w:space="0" w:color="auto"/>
        <w:bottom w:val="none" w:sz="0" w:space="0" w:color="auto"/>
        <w:right w:val="none" w:sz="0" w:space="0" w:color="auto"/>
      </w:divBdr>
    </w:div>
    <w:div w:id="1136754029">
      <w:bodyDiv w:val="1"/>
      <w:marLeft w:val="0"/>
      <w:marRight w:val="0"/>
      <w:marTop w:val="0"/>
      <w:marBottom w:val="0"/>
      <w:divBdr>
        <w:top w:val="none" w:sz="0" w:space="0" w:color="auto"/>
        <w:left w:val="none" w:sz="0" w:space="0" w:color="auto"/>
        <w:bottom w:val="none" w:sz="0" w:space="0" w:color="auto"/>
        <w:right w:val="none" w:sz="0" w:space="0" w:color="auto"/>
      </w:divBdr>
    </w:div>
    <w:div w:id="1139952954">
      <w:bodyDiv w:val="1"/>
      <w:marLeft w:val="0"/>
      <w:marRight w:val="0"/>
      <w:marTop w:val="0"/>
      <w:marBottom w:val="0"/>
      <w:divBdr>
        <w:top w:val="none" w:sz="0" w:space="0" w:color="auto"/>
        <w:left w:val="none" w:sz="0" w:space="0" w:color="auto"/>
        <w:bottom w:val="none" w:sz="0" w:space="0" w:color="auto"/>
        <w:right w:val="none" w:sz="0" w:space="0" w:color="auto"/>
      </w:divBdr>
    </w:div>
    <w:div w:id="1300110570">
      <w:bodyDiv w:val="1"/>
      <w:marLeft w:val="0"/>
      <w:marRight w:val="0"/>
      <w:marTop w:val="0"/>
      <w:marBottom w:val="0"/>
      <w:divBdr>
        <w:top w:val="none" w:sz="0" w:space="0" w:color="auto"/>
        <w:left w:val="none" w:sz="0" w:space="0" w:color="auto"/>
        <w:bottom w:val="none" w:sz="0" w:space="0" w:color="auto"/>
        <w:right w:val="none" w:sz="0" w:space="0" w:color="auto"/>
      </w:divBdr>
    </w:div>
    <w:div w:id="1499348737">
      <w:bodyDiv w:val="1"/>
      <w:marLeft w:val="0"/>
      <w:marRight w:val="0"/>
      <w:marTop w:val="0"/>
      <w:marBottom w:val="0"/>
      <w:divBdr>
        <w:top w:val="none" w:sz="0" w:space="0" w:color="auto"/>
        <w:left w:val="none" w:sz="0" w:space="0" w:color="auto"/>
        <w:bottom w:val="none" w:sz="0" w:space="0" w:color="auto"/>
        <w:right w:val="none" w:sz="0" w:space="0" w:color="auto"/>
      </w:divBdr>
    </w:div>
    <w:div w:id="2076588078">
      <w:bodyDiv w:val="1"/>
      <w:marLeft w:val="0"/>
      <w:marRight w:val="0"/>
      <w:marTop w:val="0"/>
      <w:marBottom w:val="0"/>
      <w:divBdr>
        <w:top w:val="none" w:sz="0" w:space="0" w:color="auto"/>
        <w:left w:val="none" w:sz="0" w:space="0" w:color="auto"/>
        <w:bottom w:val="none" w:sz="0" w:space="0" w:color="auto"/>
        <w:right w:val="none" w:sz="0" w:space="0" w:color="auto"/>
      </w:divBdr>
    </w:div>
    <w:div w:id="2134904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nikita\Downloads\New%20Template_Oct19_v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e1ef183-dc54-4d91-b8c6-4df9e41f553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119ECD93F4E24594AEE696E30DD4CA" ma:contentTypeVersion="12" ma:contentTypeDescription="Create a new document." ma:contentTypeScope="" ma:versionID="8b0d958375a67176efb347fd845cc39b">
  <xsd:schema xmlns:xsd="http://www.w3.org/2001/XMLSchema" xmlns:xs="http://www.w3.org/2001/XMLSchema" xmlns:p="http://schemas.microsoft.com/office/2006/metadata/properties" xmlns:ns2="e44254e3-c256-40ab-8674-cbe81c551e50" xmlns:ns3="6e1ef183-dc54-4d91-b8c6-4df9e41f553a" targetNamespace="http://schemas.microsoft.com/office/2006/metadata/properties" ma:root="true" ma:fieldsID="063a0f848a7f05568f1bf55b042c0a72" ns2:_="" ns3:_="">
    <xsd:import namespace="e44254e3-c256-40ab-8674-cbe81c551e50"/>
    <xsd:import namespace="6e1ef183-dc54-4d91-b8c6-4df9e41f55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254e3-c256-40ab-8674-cbe81c551e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1ef183-dc54-4d91-b8c6-4df9e41f55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296CA-28E8-49B4-8CAE-6795B133E743}">
  <ds:schemaRefs>
    <ds:schemaRef ds:uri="http://schemas.openxmlformats.org/officeDocument/2006/bibliography"/>
  </ds:schemaRefs>
</ds:datastoreItem>
</file>

<file path=customXml/itemProps2.xml><?xml version="1.0" encoding="utf-8"?>
<ds:datastoreItem xmlns:ds="http://schemas.openxmlformats.org/officeDocument/2006/customXml" ds:itemID="{EC89074D-9BB7-4A1F-B352-568E99C796D9}">
  <ds:schemaRefs>
    <ds:schemaRef ds:uri="http://schemas.microsoft.com/office/2006/metadata/properties"/>
    <ds:schemaRef ds:uri="http://schemas.microsoft.com/office/infopath/2007/PartnerControls"/>
    <ds:schemaRef ds:uri="6e1ef183-dc54-4d91-b8c6-4df9e41f553a"/>
  </ds:schemaRefs>
</ds:datastoreItem>
</file>

<file path=customXml/itemProps3.xml><?xml version="1.0" encoding="utf-8"?>
<ds:datastoreItem xmlns:ds="http://schemas.openxmlformats.org/officeDocument/2006/customXml" ds:itemID="{84325B06-C8CA-4908-8BAA-73CB6A9B7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254e3-c256-40ab-8674-cbe81c551e50"/>
    <ds:schemaRef ds:uri="6e1ef183-dc54-4d91-b8c6-4df9e41f5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B741E1-B10C-422B-9367-1168115E3C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Template_Oct19_v2</Template>
  <TotalTime>29</TotalTime>
  <Pages>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Links>
    <vt:vector size="42" baseType="variant">
      <vt:variant>
        <vt:i4>6488120</vt:i4>
      </vt:variant>
      <vt:variant>
        <vt:i4>18</vt:i4>
      </vt:variant>
      <vt:variant>
        <vt:i4>0</vt:i4>
      </vt:variant>
      <vt:variant>
        <vt:i4>5</vt:i4>
      </vt:variant>
      <vt:variant>
        <vt:lpwstr>https://public.tableau.com/</vt:lpwstr>
      </vt:variant>
      <vt:variant>
        <vt:lpwstr/>
      </vt:variant>
      <vt:variant>
        <vt:i4>7536676</vt:i4>
      </vt:variant>
      <vt:variant>
        <vt:i4>15</vt:i4>
      </vt:variant>
      <vt:variant>
        <vt:i4>0</vt:i4>
      </vt:variant>
      <vt:variant>
        <vt:i4>5</vt:i4>
      </vt:variant>
      <vt:variant>
        <vt:lpwstr>https://github.com/jcgillet/TableauBook/raw/master/World Indicators.tde</vt:lpwstr>
      </vt:variant>
      <vt:variant>
        <vt:lpwstr/>
      </vt:variant>
      <vt:variant>
        <vt:i4>2031636</vt:i4>
      </vt:variant>
      <vt:variant>
        <vt:i4>12</vt:i4>
      </vt:variant>
      <vt:variant>
        <vt:i4>0</vt:i4>
      </vt:variant>
      <vt:variant>
        <vt:i4>5</vt:i4>
      </vt:variant>
      <vt:variant>
        <vt:lpwstr>https://www.tableau.com/products/reader/download</vt:lpwstr>
      </vt:variant>
      <vt:variant>
        <vt:lpwstr/>
      </vt:variant>
      <vt:variant>
        <vt:i4>8060974</vt:i4>
      </vt:variant>
      <vt:variant>
        <vt:i4>9</vt:i4>
      </vt:variant>
      <vt:variant>
        <vt:i4>0</vt:i4>
      </vt:variant>
      <vt:variant>
        <vt:i4>5</vt:i4>
      </vt:variant>
      <vt:variant>
        <vt:lpwstr>https://online.tableau.com/</vt:lpwstr>
      </vt:variant>
      <vt:variant>
        <vt:lpwstr/>
      </vt:variant>
      <vt:variant>
        <vt:i4>6488120</vt:i4>
      </vt:variant>
      <vt:variant>
        <vt:i4>6</vt:i4>
      </vt:variant>
      <vt:variant>
        <vt:i4>0</vt:i4>
      </vt:variant>
      <vt:variant>
        <vt:i4>5</vt:i4>
      </vt:variant>
      <vt:variant>
        <vt:lpwstr>https://public.tableau.com/</vt:lpwstr>
      </vt:variant>
      <vt:variant>
        <vt:lpwstr/>
      </vt:variant>
      <vt:variant>
        <vt:i4>3932283</vt:i4>
      </vt:variant>
      <vt:variant>
        <vt:i4>3</vt:i4>
      </vt:variant>
      <vt:variant>
        <vt:i4>0</vt:i4>
      </vt:variant>
      <vt:variant>
        <vt:i4>5</vt:i4>
      </vt:variant>
      <vt:variant>
        <vt:lpwstr>https://community.tableau.com/docs/DOC-1236</vt:lpwstr>
      </vt:variant>
      <vt:variant>
        <vt:lpwstr/>
      </vt:variant>
      <vt:variant>
        <vt:i4>3932283</vt:i4>
      </vt:variant>
      <vt:variant>
        <vt:i4>0</vt:i4>
      </vt:variant>
      <vt:variant>
        <vt:i4>0</vt:i4>
      </vt:variant>
      <vt:variant>
        <vt:i4>5</vt:i4>
      </vt:variant>
      <vt:variant>
        <vt:lpwstr>https://community.tableau.com/docs/DOC-1236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Tambe</dc:creator>
  <cp:keywords/>
  <dc:description/>
  <cp:lastModifiedBy>Ashish Mahesh Jain</cp:lastModifiedBy>
  <cp:revision>8</cp:revision>
  <dcterms:created xsi:type="dcterms:W3CDTF">2020-10-24T23:50:00Z</dcterms:created>
  <dcterms:modified xsi:type="dcterms:W3CDTF">2020-11-01T07:37:00Z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0x010100B8119ECD93F4E24594AEE696E30DD4CA</vt:lpwstr>
  </property>
  <property fmtid="{D5CDD505-2E9C-101B-9397-08002B2CF9AE}" pid="3" name="ComplianceAssetId">
    <vt:lpwstr/>
  </property>
</Properties>
</file>